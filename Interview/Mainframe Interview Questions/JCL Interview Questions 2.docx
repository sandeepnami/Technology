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801" w:rsidRPr="00DD379B" w:rsidRDefault="003C7801" w:rsidP="003C7801">
      <w:pPr>
        <w:spacing w:after="240" w:line="240" w:lineRule="auto"/>
        <w:rPr>
          <w:rFonts w:ascii="Arial" w:eastAsia="Times New Roman" w:hAnsi="Arial" w:cs="Arial"/>
          <w:sz w:val="24"/>
          <w:szCs w:val="24"/>
        </w:rPr>
      </w:pPr>
    </w:p>
    <w:p w:rsidR="003C7801" w:rsidRPr="00DD379B" w:rsidRDefault="003C7801" w:rsidP="003C7801">
      <w:pPr>
        <w:spacing w:after="0" w:line="240" w:lineRule="auto"/>
        <w:jc w:val="center"/>
        <w:rPr>
          <w:rFonts w:ascii="Arial" w:eastAsia="Times New Roman" w:hAnsi="Arial" w:cs="Arial"/>
          <w:color w:val="0000FF"/>
          <w:sz w:val="24"/>
          <w:szCs w:val="24"/>
          <w:u w:val="single"/>
        </w:rPr>
      </w:pPr>
      <w:r w:rsidRPr="00DD379B">
        <w:rPr>
          <w:rFonts w:ascii="Arial" w:eastAsia="Times New Roman" w:hAnsi="Arial" w:cs="Arial"/>
          <w:sz w:val="24"/>
          <w:szCs w:val="24"/>
        </w:rPr>
        <w:fldChar w:fldCharType="begin"/>
      </w:r>
      <w:r w:rsidRPr="00DD379B">
        <w:rPr>
          <w:rFonts w:ascii="Arial" w:eastAsia="Times New Roman" w:hAnsi="Arial" w:cs="Arial"/>
          <w:sz w:val="24"/>
          <w:szCs w:val="24"/>
        </w:rPr>
        <w:instrText xml:space="preserve"> HYPERLINK "http://www.mainframegurukul.com/MainframeGuru/index.php?c=8" </w:instrText>
      </w:r>
      <w:r w:rsidRPr="00DD379B">
        <w:rPr>
          <w:rFonts w:ascii="Arial" w:eastAsia="Times New Roman" w:hAnsi="Arial" w:cs="Arial"/>
          <w:sz w:val="24"/>
          <w:szCs w:val="24"/>
        </w:rPr>
        <w:fldChar w:fldCharType="separate"/>
      </w:r>
      <w:r w:rsidRPr="00DD379B">
        <w:rPr>
          <w:rFonts w:ascii="Arial" w:eastAsia="Times New Roman" w:hAnsi="Arial" w:cs="Arial"/>
          <w:noProof/>
          <w:color w:val="0000FF"/>
          <w:sz w:val="24"/>
          <w:szCs w:val="24"/>
          <w:lang w:val="en-IN" w:eastAsia="en-IN"/>
        </w:rPr>
        <w:drawing>
          <wp:inline distT="0" distB="0" distL="0" distR="0">
            <wp:extent cx="3981450" cy="742950"/>
            <wp:effectExtent l="19050" t="0" r="0" b="0"/>
            <wp:docPr id="1" name="Picture 1" descr="ADD JCL INTERVIE QUESTION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JCL INTERVIE QUESTIONS">
                      <a:hlinkClick r:id="rId4"/>
                    </pic:cNvPr>
                    <pic:cNvPicPr>
                      <a:picLocks noChangeAspect="1" noChangeArrowheads="1"/>
                    </pic:cNvPicPr>
                  </pic:nvPicPr>
                  <pic:blipFill>
                    <a:blip r:embed="rId5"/>
                    <a:srcRect/>
                    <a:stretch>
                      <a:fillRect/>
                    </a:stretch>
                  </pic:blipFill>
                  <pic:spPr bwMode="auto">
                    <a:xfrm>
                      <a:off x="0" y="0"/>
                      <a:ext cx="3981450" cy="742950"/>
                    </a:xfrm>
                    <a:prstGeom prst="rect">
                      <a:avLst/>
                    </a:prstGeom>
                    <a:noFill/>
                    <a:ln w="9525">
                      <a:noFill/>
                      <a:miter lim="800000"/>
                      <a:headEnd/>
                      <a:tailEnd/>
                    </a:ln>
                  </pic:spPr>
                </pic:pic>
              </a:graphicData>
            </a:graphic>
          </wp:inline>
        </w:drawing>
      </w:r>
    </w:p>
    <w:p w:rsidR="003C7801" w:rsidRPr="00DD379B" w:rsidRDefault="003C7801" w:rsidP="003C7801">
      <w:pPr>
        <w:spacing w:after="0" w:line="240" w:lineRule="auto"/>
        <w:rPr>
          <w:rFonts w:ascii="Arial" w:eastAsia="Times New Roman" w:hAnsi="Arial" w:cs="Arial"/>
          <w:sz w:val="24"/>
          <w:szCs w:val="24"/>
        </w:rPr>
      </w:pPr>
      <w:r w:rsidRPr="00DD379B">
        <w:rPr>
          <w:rFonts w:ascii="Arial" w:eastAsia="Times New Roman" w:hAnsi="Arial" w:cs="Arial"/>
          <w:sz w:val="24"/>
          <w:szCs w:val="24"/>
        </w:rP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3"/>
        <w:gridCol w:w="66"/>
        <w:gridCol w:w="7950"/>
      </w:tblGrid>
      <w:tr w:rsidR="003C7801" w:rsidRPr="00DD379B" w:rsidTr="003C7801">
        <w:trPr>
          <w:tblCellSpacing w:w="15" w:type="dxa"/>
        </w:trPr>
        <w:tc>
          <w:tcPr>
            <w:tcW w:w="30" w:type="dxa"/>
            <w:vAlign w:val="center"/>
            <w:hideMark/>
          </w:tcPr>
          <w:p w:rsidR="003C7801" w:rsidRPr="00DD379B" w:rsidRDefault="003C7801" w:rsidP="003C7801">
            <w:pPr>
              <w:spacing w:after="0" w:line="240" w:lineRule="auto"/>
              <w:rPr>
                <w:rFonts w:ascii="Arial" w:eastAsia="Times New Roman" w:hAnsi="Arial" w:cs="Arial"/>
                <w:sz w:val="24"/>
                <w:szCs w:val="24"/>
              </w:rPr>
            </w:pPr>
          </w:p>
        </w:tc>
        <w:tc>
          <w:tcPr>
            <w:tcW w:w="0" w:type="auto"/>
            <w:hideMark/>
          </w:tcPr>
          <w:p w:rsidR="003C7801" w:rsidRPr="00DD379B" w:rsidRDefault="003C7801" w:rsidP="003C7801">
            <w:pPr>
              <w:spacing w:after="0" w:line="240" w:lineRule="auto"/>
              <w:rPr>
                <w:rFonts w:ascii="Arial" w:eastAsia="Times New Roman" w:hAnsi="Arial" w:cs="Arial"/>
                <w:sz w:val="24"/>
                <w:szCs w:val="24"/>
              </w:rPr>
            </w:pPr>
          </w:p>
        </w:tc>
        <w:tc>
          <w:tcPr>
            <w:tcW w:w="30" w:type="dxa"/>
            <w:vAlign w:val="center"/>
            <w:hideMark/>
          </w:tcPr>
          <w:p w:rsidR="003C7801" w:rsidRPr="00DD379B" w:rsidRDefault="003C7801" w:rsidP="003C7801">
            <w:pPr>
              <w:spacing w:after="0" w:line="240" w:lineRule="auto"/>
              <w:rPr>
                <w:rFonts w:ascii="Arial" w:eastAsia="Times New Roman" w:hAnsi="Arial" w:cs="Arial"/>
                <w:sz w:val="24"/>
                <w:szCs w:val="24"/>
              </w:rPr>
            </w:pPr>
          </w:p>
        </w:tc>
        <w:tc>
          <w:tcPr>
            <w:tcW w:w="4250" w:type="pct"/>
            <w:vAlign w:val="center"/>
            <w:hideMark/>
          </w:tcPr>
          <w:tbl>
            <w:tblPr>
              <w:tblpPr w:leftFromText="45" w:rightFromText="45" w:vertAnchor="text" w:tblpXSpec="right" w:tblpYSpec="center"/>
              <w:tblW w:w="1000" w:type="pct"/>
              <w:tblCellSpacing w:w="15" w:type="dxa"/>
              <w:tblCellMar>
                <w:top w:w="15" w:type="dxa"/>
                <w:left w:w="15" w:type="dxa"/>
                <w:bottom w:w="15" w:type="dxa"/>
                <w:right w:w="15" w:type="dxa"/>
              </w:tblCellMar>
              <w:tblLook w:val="04A0" w:firstRow="1" w:lastRow="0" w:firstColumn="1" w:lastColumn="0" w:noHBand="0" w:noVBand="1"/>
            </w:tblPr>
            <w:tblGrid>
              <w:gridCol w:w="1575"/>
            </w:tblGrid>
            <w:tr w:rsidR="003C7801" w:rsidRPr="00DD379B">
              <w:trPr>
                <w:tblCellSpacing w:w="15" w:type="dxa"/>
              </w:trPr>
              <w:tc>
                <w:tcPr>
                  <w:tcW w:w="0" w:type="auto"/>
                  <w:vAlign w:val="center"/>
                  <w:hideMark/>
                </w:tcPr>
                <w:p w:rsidR="003C7801" w:rsidRPr="00DD379B" w:rsidRDefault="00650DC4" w:rsidP="003C7801">
                  <w:pPr>
                    <w:spacing w:after="0" w:line="240" w:lineRule="auto"/>
                    <w:rPr>
                      <w:rFonts w:ascii="Arial" w:eastAsia="Times New Roman" w:hAnsi="Arial" w:cs="Arial"/>
                      <w:sz w:val="24"/>
                      <w:szCs w:val="24"/>
                    </w:rPr>
                  </w:pPr>
                  <w:hyperlink r:id="rId6" w:history="1">
                    <w:r w:rsidR="003C7801" w:rsidRPr="00DD379B">
                      <w:rPr>
                        <w:rFonts w:ascii="Arial" w:eastAsia="Times New Roman" w:hAnsi="Arial" w:cs="Arial"/>
                        <w:color w:val="0000FF"/>
                        <w:sz w:val="24"/>
                        <w:szCs w:val="24"/>
                        <w:u w:val="single"/>
                      </w:rPr>
                      <w:t xml:space="preserve">ONLINE JCL TUTORIAL </w:t>
                    </w:r>
                  </w:hyperlink>
                </w:p>
              </w:tc>
            </w:tr>
          </w:tbl>
          <w:p w:rsidR="003C7801" w:rsidRPr="00DD379B" w:rsidRDefault="003C7801" w:rsidP="003C7801">
            <w:pPr>
              <w:spacing w:after="0" w:line="240" w:lineRule="auto"/>
              <w:rPr>
                <w:ins w:id="0" w:author="Unknown"/>
                <w:rFonts w:ascii="Arial" w:eastAsia="Times New Roman" w:hAnsi="Arial" w:cs="Arial"/>
                <w:b/>
                <w:bCs/>
                <w:sz w:val="20"/>
                <w:szCs w:val="20"/>
                <w:u w:val="single"/>
              </w:rPr>
            </w:pPr>
          </w:p>
          <w:p w:rsidR="003C7801" w:rsidRPr="00DD379B" w:rsidRDefault="003C7801" w:rsidP="003C7801">
            <w:pPr>
              <w:spacing w:before="100" w:beforeAutospacing="1" w:after="100" w:afterAutospacing="1" w:line="240" w:lineRule="auto"/>
              <w:rPr>
                <w:ins w:id="1" w:author="Unknown"/>
                <w:rFonts w:ascii="Arial" w:eastAsia="Times New Roman" w:hAnsi="Arial" w:cs="Arial"/>
                <w:b/>
                <w:bCs/>
                <w:sz w:val="20"/>
                <w:szCs w:val="20"/>
                <w:u w:val="single"/>
              </w:rPr>
            </w:pPr>
            <w:ins w:id="2" w:author="Unknown">
              <w:r w:rsidRPr="00DD379B">
                <w:rPr>
                  <w:rFonts w:ascii="Arial" w:eastAsia="Times New Roman" w:hAnsi="Arial" w:cs="Arial"/>
                  <w:b/>
                  <w:bCs/>
                  <w:sz w:val="20"/>
                  <w:szCs w:val="20"/>
                  <w:u w:val="single"/>
                </w:rPr>
                <w:t xml:space="preserve">JCL INTERVIEW QUESTIONS </w:t>
              </w:r>
            </w:ins>
          </w:p>
          <w:p w:rsidR="003C7801" w:rsidRPr="00DD379B" w:rsidRDefault="003C7801" w:rsidP="003C7801">
            <w:pPr>
              <w:spacing w:before="100" w:beforeAutospacing="1" w:after="100" w:afterAutospacing="1" w:line="240" w:lineRule="auto"/>
              <w:rPr>
                <w:ins w:id="3" w:author="Unknown"/>
                <w:rFonts w:ascii="Arial" w:eastAsia="Times New Roman" w:hAnsi="Arial" w:cs="Arial"/>
                <w:sz w:val="20"/>
                <w:szCs w:val="20"/>
              </w:rPr>
            </w:pPr>
            <w:ins w:id="4" w:author="Unknown">
              <w:r w:rsidRPr="00DD379B">
                <w:rPr>
                  <w:rFonts w:ascii="Arial" w:eastAsia="Times New Roman" w:hAnsi="Arial" w:cs="Arial"/>
                  <w:sz w:val="20"/>
                  <w:szCs w:val="20"/>
                </w:rPr>
                <w:t> </w:t>
              </w:r>
            </w:ins>
          </w:p>
          <w:p w:rsidR="003C7801" w:rsidRPr="00DD379B" w:rsidRDefault="003C7801" w:rsidP="003C7801">
            <w:pPr>
              <w:spacing w:before="100" w:beforeAutospacing="1" w:after="100" w:afterAutospacing="1" w:line="240" w:lineRule="auto"/>
              <w:rPr>
                <w:ins w:id="5" w:author="Unknown"/>
                <w:rFonts w:ascii="Arial" w:eastAsia="Times New Roman" w:hAnsi="Arial" w:cs="Arial"/>
                <w:b/>
                <w:bCs/>
                <w:sz w:val="20"/>
                <w:szCs w:val="20"/>
              </w:rPr>
            </w:pPr>
            <w:ins w:id="6" w:author="Unknown">
              <w:r w:rsidRPr="00DD379B">
                <w:rPr>
                  <w:rFonts w:ascii="Arial" w:eastAsia="Times New Roman" w:hAnsi="Arial" w:cs="Arial"/>
                  <w:b/>
                  <w:bCs/>
                  <w:sz w:val="20"/>
                  <w:szCs w:val="20"/>
                </w:rPr>
                <w:t xml:space="preserve">1. What is primary allocation for a dataset? </w:t>
              </w:r>
            </w:ins>
          </w:p>
          <w:p w:rsidR="003C7801" w:rsidRPr="00DD379B" w:rsidRDefault="003C7801" w:rsidP="003C7801">
            <w:pPr>
              <w:spacing w:before="100" w:beforeAutospacing="1" w:after="100" w:afterAutospacing="1" w:line="240" w:lineRule="auto"/>
              <w:rPr>
                <w:ins w:id="7" w:author="Unknown"/>
                <w:rFonts w:ascii="Arial" w:eastAsia="Times New Roman" w:hAnsi="Arial" w:cs="Arial"/>
                <w:sz w:val="20"/>
                <w:szCs w:val="20"/>
              </w:rPr>
            </w:pPr>
            <w:ins w:id="8" w:author="Unknown">
              <w:r w:rsidRPr="00DD379B">
                <w:rPr>
                  <w:rFonts w:ascii="Arial" w:eastAsia="Times New Roman" w:hAnsi="Arial" w:cs="Arial"/>
                  <w:sz w:val="20"/>
                  <w:szCs w:val="20"/>
                </w:rPr>
                <w:t>The space allocated when the dataset is first created.</w:t>
              </w:r>
            </w:ins>
          </w:p>
          <w:p w:rsidR="003C7801" w:rsidRPr="00DD379B" w:rsidRDefault="003C7801" w:rsidP="003C7801">
            <w:pPr>
              <w:spacing w:before="100" w:beforeAutospacing="1" w:after="100" w:afterAutospacing="1" w:line="240" w:lineRule="auto"/>
              <w:rPr>
                <w:ins w:id="9" w:author="Unknown"/>
                <w:rFonts w:ascii="Arial" w:eastAsia="Times New Roman" w:hAnsi="Arial" w:cs="Arial"/>
                <w:b/>
                <w:bCs/>
                <w:sz w:val="20"/>
                <w:szCs w:val="20"/>
              </w:rPr>
            </w:pPr>
            <w:ins w:id="10" w:author="Unknown">
              <w:r w:rsidRPr="00DD379B">
                <w:rPr>
                  <w:rFonts w:ascii="Arial" w:eastAsia="Times New Roman" w:hAnsi="Arial" w:cs="Arial"/>
                  <w:b/>
                  <w:bCs/>
                  <w:sz w:val="20"/>
                  <w:szCs w:val="20"/>
                </w:rPr>
                <w:t xml:space="preserve">2. What is the difference between primary and secondary allocations for a dataset? </w:t>
              </w:r>
            </w:ins>
          </w:p>
          <w:p w:rsidR="003C7801" w:rsidRPr="00DD379B" w:rsidRDefault="003C7801" w:rsidP="003C7801">
            <w:pPr>
              <w:spacing w:before="100" w:beforeAutospacing="1" w:after="100" w:afterAutospacing="1" w:line="240" w:lineRule="auto"/>
              <w:rPr>
                <w:ins w:id="11" w:author="Unknown"/>
                <w:rFonts w:ascii="Arial" w:eastAsia="Times New Roman" w:hAnsi="Arial" w:cs="Arial"/>
                <w:sz w:val="20"/>
                <w:szCs w:val="20"/>
              </w:rPr>
            </w:pPr>
            <w:ins w:id="12" w:author="Unknown">
              <w:r w:rsidRPr="00DD379B">
                <w:rPr>
                  <w:rFonts w:ascii="Arial" w:eastAsia="Times New Roman" w:hAnsi="Arial" w:cs="Arial"/>
                  <w:sz w:val="20"/>
                  <w:szCs w:val="20"/>
                </w:rPr>
                <w:t xml:space="preserve">Secondary allocation is done when more space is required than what has already been allocated. </w:t>
              </w:r>
            </w:ins>
          </w:p>
          <w:p w:rsidR="003C7801" w:rsidRPr="00DD379B" w:rsidRDefault="003C7801" w:rsidP="003C7801">
            <w:pPr>
              <w:spacing w:before="100" w:beforeAutospacing="1" w:after="100" w:afterAutospacing="1" w:line="240" w:lineRule="auto"/>
              <w:rPr>
                <w:ins w:id="13" w:author="Unknown"/>
                <w:rFonts w:ascii="Arial" w:eastAsia="Times New Roman" w:hAnsi="Arial" w:cs="Arial"/>
                <w:b/>
                <w:bCs/>
                <w:sz w:val="20"/>
                <w:szCs w:val="20"/>
              </w:rPr>
            </w:pPr>
            <w:ins w:id="14" w:author="Unknown">
              <w:r w:rsidRPr="00DD379B">
                <w:rPr>
                  <w:rFonts w:ascii="Arial" w:eastAsia="Times New Roman" w:hAnsi="Arial" w:cs="Arial"/>
                  <w:b/>
                  <w:bCs/>
                  <w:sz w:val="20"/>
                  <w:szCs w:val="20"/>
                </w:rPr>
                <w:t xml:space="preserve">3.How many extents are possible for a sequential </w:t>
              </w:r>
            </w:ins>
            <w:r w:rsidR="00DD379B" w:rsidRPr="00DD379B">
              <w:rPr>
                <w:rFonts w:ascii="Arial" w:eastAsia="Times New Roman" w:hAnsi="Arial" w:cs="Arial"/>
                <w:b/>
                <w:bCs/>
                <w:sz w:val="20"/>
                <w:szCs w:val="20"/>
              </w:rPr>
              <w:t>file?</w:t>
            </w:r>
            <w:ins w:id="15" w:author="Unknown">
              <w:r w:rsidRPr="00DD379B">
                <w:rPr>
                  <w:rFonts w:ascii="Arial" w:eastAsia="Times New Roman" w:hAnsi="Arial" w:cs="Arial"/>
                  <w:b/>
                  <w:bCs/>
                  <w:sz w:val="20"/>
                  <w:szCs w:val="20"/>
                </w:rPr>
                <w:t xml:space="preserve"> For a VSAM </w:t>
              </w:r>
            </w:ins>
            <w:r w:rsidR="00DD379B" w:rsidRPr="00DD379B">
              <w:rPr>
                <w:rFonts w:ascii="Arial" w:eastAsia="Times New Roman" w:hAnsi="Arial" w:cs="Arial"/>
                <w:b/>
                <w:bCs/>
                <w:sz w:val="20"/>
                <w:szCs w:val="20"/>
              </w:rPr>
              <w:t>file?</w:t>
            </w:r>
            <w:ins w:id="16" w:author="Unknown">
              <w:r w:rsidRPr="00DD379B">
                <w:rPr>
                  <w:rFonts w:ascii="Arial" w:eastAsia="Times New Roman" w:hAnsi="Arial" w:cs="Arial"/>
                  <w:b/>
                  <w:bCs/>
                  <w:sz w:val="20"/>
                  <w:szCs w:val="20"/>
                </w:rPr>
                <w:t xml:space="preserve"> </w:t>
              </w:r>
            </w:ins>
          </w:p>
          <w:p w:rsidR="003C7801" w:rsidRPr="00DD379B" w:rsidRDefault="003C7801" w:rsidP="003C7801">
            <w:pPr>
              <w:spacing w:before="100" w:beforeAutospacing="1" w:after="100" w:afterAutospacing="1" w:line="240" w:lineRule="auto"/>
              <w:rPr>
                <w:ins w:id="17" w:author="Unknown"/>
                <w:rFonts w:ascii="Arial" w:eastAsia="Times New Roman" w:hAnsi="Arial" w:cs="Arial"/>
                <w:sz w:val="20"/>
                <w:szCs w:val="20"/>
              </w:rPr>
            </w:pPr>
            <w:ins w:id="18" w:author="Unknown">
              <w:r w:rsidRPr="00DD379B">
                <w:rPr>
                  <w:rFonts w:ascii="Arial" w:eastAsia="Times New Roman" w:hAnsi="Arial" w:cs="Arial"/>
                  <w:sz w:val="20"/>
                  <w:szCs w:val="20"/>
                </w:rPr>
                <w:t>16 extents on a volume for a sequential file and 123 for a VSAM file.</w:t>
              </w:r>
            </w:ins>
          </w:p>
          <w:p w:rsidR="003C7801" w:rsidRPr="00DD379B" w:rsidRDefault="003C7801" w:rsidP="003C7801">
            <w:pPr>
              <w:spacing w:before="100" w:beforeAutospacing="1" w:after="100" w:afterAutospacing="1" w:line="240" w:lineRule="auto"/>
              <w:rPr>
                <w:ins w:id="19" w:author="Unknown"/>
                <w:rFonts w:ascii="Arial" w:eastAsia="Times New Roman" w:hAnsi="Arial" w:cs="Arial"/>
                <w:b/>
                <w:bCs/>
                <w:sz w:val="20"/>
                <w:szCs w:val="20"/>
              </w:rPr>
            </w:pPr>
            <w:ins w:id="20" w:author="Unknown">
              <w:r w:rsidRPr="00DD379B">
                <w:rPr>
                  <w:rFonts w:ascii="Arial" w:eastAsia="Times New Roman" w:hAnsi="Arial" w:cs="Arial"/>
                  <w:b/>
                  <w:bCs/>
                  <w:sz w:val="20"/>
                  <w:szCs w:val="20"/>
                </w:rPr>
                <w:t>4. What does a disposition of (</w:t>
              </w:r>
              <w:proofErr w:type="gramStart"/>
              <w:r w:rsidRPr="00DD379B">
                <w:rPr>
                  <w:rFonts w:ascii="Arial" w:eastAsia="Times New Roman" w:hAnsi="Arial" w:cs="Arial"/>
                  <w:b/>
                  <w:bCs/>
                  <w:sz w:val="20"/>
                  <w:szCs w:val="20"/>
                </w:rPr>
                <w:t>NEW,CATLG</w:t>
              </w:r>
              <w:proofErr w:type="gramEnd"/>
              <w:r w:rsidRPr="00DD379B">
                <w:rPr>
                  <w:rFonts w:ascii="Arial" w:eastAsia="Times New Roman" w:hAnsi="Arial" w:cs="Arial"/>
                  <w:b/>
                  <w:bCs/>
                  <w:sz w:val="20"/>
                  <w:szCs w:val="20"/>
                </w:rPr>
                <w:t xml:space="preserve">,DELETE) mean? </w:t>
              </w:r>
            </w:ins>
          </w:p>
          <w:p w:rsidR="003C7801" w:rsidRPr="00DD379B" w:rsidRDefault="003C7801" w:rsidP="003C7801">
            <w:pPr>
              <w:spacing w:before="100" w:beforeAutospacing="1" w:after="100" w:afterAutospacing="1" w:line="240" w:lineRule="auto"/>
              <w:rPr>
                <w:ins w:id="21" w:author="Unknown"/>
                <w:rFonts w:ascii="Arial" w:eastAsia="Times New Roman" w:hAnsi="Arial" w:cs="Arial"/>
                <w:sz w:val="20"/>
                <w:szCs w:val="20"/>
              </w:rPr>
            </w:pPr>
            <w:ins w:id="22" w:author="Unknown">
              <w:r w:rsidRPr="00DD379B">
                <w:rPr>
                  <w:rFonts w:ascii="Arial" w:eastAsia="Times New Roman" w:hAnsi="Arial" w:cs="Arial"/>
                  <w:sz w:val="20"/>
                  <w:szCs w:val="20"/>
                </w:rPr>
                <w:t>That this is a new dataset and needs to be allocated, to CATLG the dataset if the step is successful and to delete the dataset if the step abends.</w:t>
              </w:r>
            </w:ins>
          </w:p>
          <w:p w:rsidR="003C7801" w:rsidRPr="00DD379B" w:rsidRDefault="003C7801" w:rsidP="003C7801">
            <w:pPr>
              <w:spacing w:before="100" w:beforeAutospacing="1" w:after="100" w:afterAutospacing="1" w:line="240" w:lineRule="auto"/>
              <w:rPr>
                <w:ins w:id="23" w:author="Unknown"/>
                <w:rFonts w:ascii="Arial" w:eastAsia="Times New Roman" w:hAnsi="Arial" w:cs="Arial"/>
                <w:b/>
                <w:bCs/>
                <w:sz w:val="20"/>
                <w:szCs w:val="20"/>
              </w:rPr>
            </w:pPr>
            <w:ins w:id="24" w:author="Unknown">
              <w:r w:rsidRPr="00DD379B">
                <w:rPr>
                  <w:rFonts w:ascii="Arial" w:eastAsia="Times New Roman" w:hAnsi="Arial" w:cs="Arial"/>
                  <w:b/>
                  <w:bCs/>
                  <w:sz w:val="20"/>
                  <w:szCs w:val="20"/>
                </w:rPr>
                <w:t>5. What does a disposition of (</w:t>
              </w:r>
              <w:proofErr w:type="gramStart"/>
              <w:r w:rsidRPr="00DD379B">
                <w:rPr>
                  <w:rFonts w:ascii="Arial" w:eastAsia="Times New Roman" w:hAnsi="Arial" w:cs="Arial"/>
                  <w:b/>
                  <w:bCs/>
                  <w:sz w:val="20"/>
                  <w:szCs w:val="20"/>
                </w:rPr>
                <w:t>NEW,CATLG</w:t>
              </w:r>
              <w:proofErr w:type="gramEnd"/>
              <w:r w:rsidRPr="00DD379B">
                <w:rPr>
                  <w:rFonts w:ascii="Arial" w:eastAsia="Times New Roman" w:hAnsi="Arial" w:cs="Arial"/>
                  <w:b/>
                  <w:bCs/>
                  <w:sz w:val="20"/>
                  <w:szCs w:val="20"/>
                </w:rPr>
                <w:t xml:space="preserve">,KEEP) mean? </w:t>
              </w:r>
            </w:ins>
          </w:p>
          <w:p w:rsidR="003C7801" w:rsidRPr="00DD379B" w:rsidRDefault="003C7801" w:rsidP="003C7801">
            <w:pPr>
              <w:spacing w:before="100" w:beforeAutospacing="1" w:after="100" w:afterAutospacing="1" w:line="240" w:lineRule="auto"/>
              <w:rPr>
                <w:ins w:id="25" w:author="Unknown"/>
                <w:rFonts w:ascii="Arial" w:eastAsia="Times New Roman" w:hAnsi="Arial" w:cs="Arial"/>
                <w:sz w:val="20"/>
                <w:szCs w:val="20"/>
              </w:rPr>
            </w:pPr>
            <w:ins w:id="26" w:author="Unknown">
              <w:r w:rsidRPr="00DD379B">
                <w:rPr>
                  <w:rFonts w:ascii="Arial" w:eastAsia="Times New Roman" w:hAnsi="Arial" w:cs="Arial"/>
                  <w:sz w:val="20"/>
                  <w:szCs w:val="20"/>
                </w:rPr>
                <w:t>That this is a new dataset and needs to be allocated, to CATLG the dataset if the step is successful and to KEEP but not CATLG the dataset if the step abends. Thus if the step abends, the dataset would not be catalogued and we would need to supply the vol</w:t>
              </w:r>
            </w:ins>
            <w:r w:rsidR="00DB017C">
              <w:rPr>
                <w:rFonts w:ascii="Arial" w:eastAsia="Times New Roman" w:hAnsi="Arial" w:cs="Arial"/>
                <w:sz w:val="20"/>
                <w:szCs w:val="20"/>
              </w:rPr>
              <w:t>ume</w:t>
            </w:r>
            <w:ins w:id="27" w:author="Unknown">
              <w:r w:rsidRPr="00DD379B">
                <w:rPr>
                  <w:rFonts w:ascii="Arial" w:eastAsia="Times New Roman" w:hAnsi="Arial" w:cs="Arial"/>
                  <w:sz w:val="20"/>
                  <w:szCs w:val="20"/>
                </w:rPr>
                <w:t xml:space="preserve"> ser</w:t>
              </w:r>
            </w:ins>
            <w:r w:rsidR="00DB017C">
              <w:rPr>
                <w:rFonts w:ascii="Arial" w:eastAsia="Times New Roman" w:hAnsi="Arial" w:cs="Arial"/>
                <w:sz w:val="20"/>
                <w:szCs w:val="20"/>
              </w:rPr>
              <w:t>ial</w:t>
            </w:r>
            <w:ins w:id="28" w:author="Unknown">
              <w:r w:rsidRPr="00DD379B">
                <w:rPr>
                  <w:rFonts w:ascii="Arial" w:eastAsia="Times New Roman" w:hAnsi="Arial" w:cs="Arial"/>
                  <w:sz w:val="20"/>
                  <w:szCs w:val="20"/>
                </w:rPr>
                <w:t xml:space="preserve"> the next time we refer to it.</w:t>
              </w:r>
            </w:ins>
          </w:p>
          <w:p w:rsidR="003C7801" w:rsidRPr="00DD379B" w:rsidRDefault="003C7801" w:rsidP="003C7801">
            <w:pPr>
              <w:spacing w:before="100" w:beforeAutospacing="1" w:after="100" w:afterAutospacing="1" w:line="240" w:lineRule="auto"/>
              <w:rPr>
                <w:ins w:id="29" w:author="Unknown"/>
                <w:rFonts w:ascii="Arial" w:eastAsia="Times New Roman" w:hAnsi="Arial" w:cs="Arial"/>
                <w:b/>
                <w:bCs/>
                <w:sz w:val="20"/>
                <w:szCs w:val="20"/>
              </w:rPr>
            </w:pPr>
            <w:ins w:id="30" w:author="Unknown">
              <w:r w:rsidRPr="00DD379B">
                <w:rPr>
                  <w:rFonts w:ascii="Arial" w:eastAsia="Times New Roman" w:hAnsi="Arial" w:cs="Arial"/>
                  <w:b/>
                  <w:bCs/>
                  <w:sz w:val="20"/>
                  <w:szCs w:val="20"/>
                </w:rPr>
                <w:t xml:space="preserve">6. How do you access a file that had a disposition of KEEP? </w:t>
              </w:r>
            </w:ins>
          </w:p>
          <w:p w:rsidR="003C7801" w:rsidRPr="00DD379B" w:rsidRDefault="003C7801" w:rsidP="003C7801">
            <w:pPr>
              <w:spacing w:before="100" w:beforeAutospacing="1" w:after="100" w:afterAutospacing="1" w:line="240" w:lineRule="auto"/>
              <w:rPr>
                <w:ins w:id="31" w:author="Unknown"/>
                <w:rFonts w:ascii="Arial" w:eastAsia="Times New Roman" w:hAnsi="Arial" w:cs="Arial"/>
                <w:sz w:val="20"/>
                <w:szCs w:val="20"/>
              </w:rPr>
            </w:pPr>
            <w:ins w:id="32" w:author="Unknown">
              <w:r w:rsidRPr="00DD379B">
                <w:rPr>
                  <w:rFonts w:ascii="Arial" w:eastAsia="Times New Roman" w:hAnsi="Arial" w:cs="Arial"/>
                  <w:sz w:val="20"/>
                  <w:szCs w:val="20"/>
                </w:rPr>
                <w:t>Need to supply volume serial no. VOL=SER=xxxx.</w:t>
              </w:r>
            </w:ins>
          </w:p>
          <w:p w:rsidR="003C7801" w:rsidRPr="00DD379B" w:rsidRDefault="003C7801" w:rsidP="003C7801">
            <w:pPr>
              <w:spacing w:before="100" w:beforeAutospacing="1" w:after="100" w:afterAutospacing="1" w:line="240" w:lineRule="auto"/>
              <w:rPr>
                <w:ins w:id="33" w:author="Unknown"/>
                <w:rFonts w:ascii="Arial" w:eastAsia="Times New Roman" w:hAnsi="Arial" w:cs="Arial"/>
                <w:b/>
                <w:bCs/>
                <w:sz w:val="20"/>
                <w:szCs w:val="20"/>
              </w:rPr>
            </w:pPr>
            <w:ins w:id="34" w:author="Unknown">
              <w:r w:rsidRPr="00DD379B">
                <w:rPr>
                  <w:rFonts w:ascii="Arial" w:eastAsia="Times New Roman" w:hAnsi="Arial" w:cs="Arial"/>
                  <w:b/>
                  <w:bCs/>
                  <w:sz w:val="20"/>
                  <w:szCs w:val="20"/>
                </w:rPr>
                <w:t>7. What does a disposition of (</w:t>
              </w:r>
              <w:proofErr w:type="gramStart"/>
              <w:r w:rsidRPr="00DD379B">
                <w:rPr>
                  <w:rFonts w:ascii="Arial" w:eastAsia="Times New Roman" w:hAnsi="Arial" w:cs="Arial"/>
                  <w:b/>
                  <w:bCs/>
                  <w:sz w:val="20"/>
                  <w:szCs w:val="20"/>
                </w:rPr>
                <w:t>MOD,DELETE</w:t>
              </w:r>
              <w:proofErr w:type="gramEnd"/>
              <w:r w:rsidRPr="00DD379B">
                <w:rPr>
                  <w:rFonts w:ascii="Arial" w:eastAsia="Times New Roman" w:hAnsi="Arial" w:cs="Arial"/>
                  <w:b/>
                  <w:bCs/>
                  <w:sz w:val="20"/>
                  <w:szCs w:val="20"/>
                </w:rPr>
                <w:t xml:space="preserve">,DELETE) mean ? </w:t>
              </w:r>
            </w:ins>
          </w:p>
          <w:p w:rsidR="003C7801" w:rsidRPr="00DD379B" w:rsidRDefault="003C7801" w:rsidP="003C7801">
            <w:pPr>
              <w:spacing w:before="100" w:beforeAutospacing="1" w:after="100" w:afterAutospacing="1" w:line="240" w:lineRule="auto"/>
              <w:rPr>
                <w:ins w:id="35" w:author="Unknown"/>
                <w:rFonts w:ascii="Arial" w:eastAsia="Times New Roman" w:hAnsi="Arial" w:cs="Arial"/>
                <w:sz w:val="20"/>
                <w:szCs w:val="20"/>
              </w:rPr>
            </w:pPr>
            <w:ins w:id="36" w:author="Unknown">
              <w:r w:rsidRPr="00DD379B">
                <w:rPr>
                  <w:rFonts w:ascii="Arial" w:eastAsia="Times New Roman" w:hAnsi="Arial" w:cs="Arial"/>
                  <w:sz w:val="20"/>
                  <w:szCs w:val="20"/>
                </w:rPr>
                <w:t xml:space="preserve">The MOD will cause the dataset to be created (if it does not exist), and then the two DELETEs will cause the dataset to be deleted whether the step abends or not. This disposition is used to clear out a dataset at the beginning of a job. </w:t>
              </w:r>
            </w:ins>
          </w:p>
          <w:p w:rsidR="007408B2" w:rsidRDefault="007408B2" w:rsidP="003C7801">
            <w:pPr>
              <w:spacing w:before="100" w:beforeAutospacing="1" w:after="100" w:afterAutospacing="1" w:line="240" w:lineRule="auto"/>
              <w:rPr>
                <w:rFonts w:ascii="Arial" w:eastAsia="Times New Roman" w:hAnsi="Arial" w:cs="Arial"/>
                <w:b/>
                <w:bCs/>
                <w:sz w:val="20"/>
                <w:szCs w:val="20"/>
              </w:rPr>
            </w:pPr>
          </w:p>
          <w:p w:rsidR="003C7801" w:rsidRPr="00DD379B" w:rsidRDefault="003C7801" w:rsidP="003C7801">
            <w:pPr>
              <w:spacing w:before="100" w:beforeAutospacing="1" w:after="100" w:afterAutospacing="1" w:line="240" w:lineRule="auto"/>
              <w:rPr>
                <w:ins w:id="37" w:author="Unknown"/>
                <w:rFonts w:ascii="Arial" w:eastAsia="Times New Roman" w:hAnsi="Arial" w:cs="Arial"/>
                <w:b/>
                <w:bCs/>
                <w:sz w:val="20"/>
                <w:szCs w:val="20"/>
              </w:rPr>
            </w:pPr>
            <w:ins w:id="38" w:author="Unknown">
              <w:r w:rsidRPr="00DD379B">
                <w:rPr>
                  <w:rFonts w:ascii="Arial" w:eastAsia="Times New Roman" w:hAnsi="Arial" w:cs="Arial"/>
                  <w:b/>
                  <w:bCs/>
                  <w:sz w:val="20"/>
                  <w:szCs w:val="20"/>
                </w:rPr>
                <w:t xml:space="preserve">8. What is the DD statement for </w:t>
              </w:r>
            </w:ins>
            <w:r w:rsidR="007408B2" w:rsidRPr="00DD379B">
              <w:rPr>
                <w:rFonts w:ascii="Arial" w:eastAsia="Times New Roman" w:hAnsi="Arial" w:cs="Arial"/>
                <w:b/>
                <w:bCs/>
                <w:sz w:val="20"/>
                <w:szCs w:val="20"/>
              </w:rPr>
              <w:t>an</w:t>
            </w:r>
            <w:ins w:id="39" w:author="Unknown">
              <w:r w:rsidRPr="00DD379B">
                <w:rPr>
                  <w:rFonts w:ascii="Arial" w:eastAsia="Times New Roman" w:hAnsi="Arial" w:cs="Arial"/>
                  <w:b/>
                  <w:bCs/>
                  <w:sz w:val="20"/>
                  <w:szCs w:val="20"/>
                </w:rPr>
                <w:t xml:space="preserve"> output file? </w:t>
              </w:r>
            </w:ins>
          </w:p>
          <w:p w:rsidR="003C7801" w:rsidRPr="00DD379B" w:rsidRDefault="003C7801" w:rsidP="003C7801">
            <w:pPr>
              <w:spacing w:before="100" w:beforeAutospacing="1" w:after="100" w:afterAutospacing="1" w:line="240" w:lineRule="auto"/>
              <w:rPr>
                <w:ins w:id="40" w:author="Unknown"/>
                <w:rFonts w:ascii="Arial" w:eastAsia="Times New Roman" w:hAnsi="Arial" w:cs="Arial"/>
                <w:sz w:val="20"/>
                <w:szCs w:val="20"/>
              </w:rPr>
            </w:pPr>
            <w:ins w:id="41" w:author="Unknown">
              <w:r w:rsidRPr="00DD379B">
                <w:rPr>
                  <w:rFonts w:ascii="Arial" w:eastAsia="Times New Roman" w:hAnsi="Arial" w:cs="Arial"/>
                  <w:sz w:val="20"/>
                  <w:szCs w:val="20"/>
                </w:rPr>
                <w:t>Unless allocated earlier, will have the f</w:t>
              </w:r>
            </w:ins>
            <w:r w:rsidR="008B1850">
              <w:rPr>
                <w:rFonts w:ascii="Arial" w:eastAsia="Times New Roman" w:hAnsi="Arial" w:cs="Arial"/>
                <w:sz w:val="20"/>
                <w:szCs w:val="20"/>
              </w:rPr>
              <w:t>u</w:t>
            </w:r>
            <w:ins w:id="42" w:author="Unknown">
              <w:r w:rsidRPr="00DD379B">
                <w:rPr>
                  <w:rFonts w:ascii="Arial" w:eastAsia="Times New Roman" w:hAnsi="Arial" w:cs="Arial"/>
                  <w:sz w:val="20"/>
                  <w:szCs w:val="20"/>
                </w:rPr>
                <w:t>ll parameters: DISP=(</w:t>
              </w:r>
              <w:proofErr w:type="gramStart"/>
              <w:r w:rsidRPr="00DD379B">
                <w:rPr>
                  <w:rFonts w:ascii="Arial" w:eastAsia="Times New Roman" w:hAnsi="Arial" w:cs="Arial"/>
                  <w:sz w:val="20"/>
                  <w:szCs w:val="20"/>
                </w:rPr>
                <w:t>NEW,CATLG</w:t>
              </w:r>
              <w:proofErr w:type="gramEnd"/>
              <w:r w:rsidRPr="00DD379B">
                <w:rPr>
                  <w:rFonts w:ascii="Arial" w:eastAsia="Times New Roman" w:hAnsi="Arial" w:cs="Arial"/>
                  <w:sz w:val="20"/>
                  <w:szCs w:val="20"/>
                </w:rPr>
                <w:t>,DELETE), UNIT , SPACE &amp; DCB .</w:t>
              </w:r>
            </w:ins>
          </w:p>
          <w:p w:rsidR="003C7801" w:rsidRPr="00DD379B" w:rsidRDefault="003C7801" w:rsidP="003C7801">
            <w:pPr>
              <w:spacing w:before="100" w:beforeAutospacing="1" w:after="100" w:afterAutospacing="1" w:line="240" w:lineRule="auto"/>
              <w:rPr>
                <w:ins w:id="43" w:author="Unknown"/>
                <w:rFonts w:ascii="Arial" w:eastAsia="Times New Roman" w:hAnsi="Arial" w:cs="Arial"/>
                <w:b/>
                <w:bCs/>
                <w:sz w:val="20"/>
                <w:szCs w:val="20"/>
              </w:rPr>
            </w:pPr>
            <w:ins w:id="44" w:author="Unknown">
              <w:r w:rsidRPr="00DD379B">
                <w:rPr>
                  <w:rFonts w:ascii="Arial" w:eastAsia="Times New Roman" w:hAnsi="Arial" w:cs="Arial"/>
                  <w:b/>
                  <w:bCs/>
                  <w:sz w:val="20"/>
                  <w:szCs w:val="20"/>
                </w:rPr>
                <w:t xml:space="preserve">9. What do you do if you do not want to keep all the space allocated to a dataset? </w:t>
              </w:r>
            </w:ins>
          </w:p>
          <w:p w:rsidR="003C7801" w:rsidRPr="00DD379B" w:rsidRDefault="003C7801" w:rsidP="003C7801">
            <w:pPr>
              <w:spacing w:before="100" w:beforeAutospacing="1" w:after="100" w:afterAutospacing="1" w:line="240" w:lineRule="auto"/>
              <w:rPr>
                <w:ins w:id="45" w:author="Unknown"/>
                <w:rFonts w:ascii="Arial" w:eastAsia="Times New Roman" w:hAnsi="Arial" w:cs="Arial"/>
                <w:sz w:val="20"/>
                <w:szCs w:val="20"/>
              </w:rPr>
            </w:pPr>
            <w:ins w:id="46" w:author="Unknown">
              <w:r w:rsidRPr="00DD379B">
                <w:rPr>
                  <w:rFonts w:ascii="Arial" w:eastAsia="Times New Roman" w:hAnsi="Arial" w:cs="Arial"/>
                  <w:sz w:val="20"/>
                  <w:szCs w:val="20"/>
                </w:rPr>
                <w:t xml:space="preserve">Specify the parameter </w:t>
              </w:r>
              <w:proofErr w:type="gramStart"/>
              <w:r w:rsidRPr="00DD379B">
                <w:rPr>
                  <w:rFonts w:ascii="Arial" w:eastAsia="Times New Roman" w:hAnsi="Arial" w:cs="Arial"/>
                  <w:sz w:val="20"/>
                  <w:szCs w:val="20"/>
                </w:rPr>
                <w:t>RLSE  release</w:t>
              </w:r>
              <w:proofErr w:type="gramEnd"/>
              <w:r w:rsidRPr="00DD379B">
                <w:rPr>
                  <w:rFonts w:ascii="Arial" w:eastAsia="Times New Roman" w:hAnsi="Arial" w:cs="Arial"/>
                  <w:sz w:val="20"/>
                  <w:szCs w:val="20"/>
                </w:rPr>
                <w:t>) in the SPACE e.g. SPACE=(CYL,(50,50),RLSE)</w:t>
              </w:r>
            </w:ins>
          </w:p>
          <w:p w:rsidR="003C7801" w:rsidRPr="00DD379B" w:rsidRDefault="003C7801" w:rsidP="003C7801">
            <w:pPr>
              <w:spacing w:before="100" w:beforeAutospacing="1" w:after="100" w:afterAutospacing="1" w:line="240" w:lineRule="auto"/>
              <w:rPr>
                <w:ins w:id="47" w:author="Unknown"/>
                <w:rFonts w:ascii="Arial" w:eastAsia="Times New Roman" w:hAnsi="Arial" w:cs="Arial"/>
                <w:b/>
                <w:bCs/>
                <w:sz w:val="20"/>
                <w:szCs w:val="20"/>
              </w:rPr>
            </w:pPr>
            <w:ins w:id="48" w:author="Unknown">
              <w:r w:rsidRPr="00DD379B">
                <w:rPr>
                  <w:rFonts w:ascii="Arial" w:eastAsia="Times New Roman" w:hAnsi="Arial" w:cs="Arial"/>
                  <w:b/>
                  <w:bCs/>
                  <w:sz w:val="20"/>
                  <w:szCs w:val="20"/>
                </w:rPr>
                <w:t>10. What is DISP=(</w:t>
              </w:r>
              <w:proofErr w:type="gramStart"/>
              <w:r w:rsidRPr="00DD379B">
                <w:rPr>
                  <w:rFonts w:ascii="Arial" w:eastAsia="Times New Roman" w:hAnsi="Arial" w:cs="Arial"/>
                  <w:b/>
                  <w:bCs/>
                  <w:sz w:val="20"/>
                  <w:szCs w:val="20"/>
                </w:rPr>
                <w:t>NEW,</w:t>
              </w:r>
              <w:r w:rsidRPr="005548AA">
                <w:rPr>
                  <w:rFonts w:ascii="Arial" w:eastAsia="Times New Roman" w:hAnsi="Arial" w:cs="Arial"/>
                  <w:b/>
                  <w:bCs/>
                  <w:sz w:val="20"/>
                  <w:szCs w:val="20"/>
                </w:rPr>
                <w:t>PASS</w:t>
              </w:r>
              <w:proofErr w:type="gramEnd"/>
              <w:r w:rsidRPr="00DD379B">
                <w:rPr>
                  <w:rFonts w:ascii="Arial" w:eastAsia="Times New Roman" w:hAnsi="Arial" w:cs="Arial"/>
                  <w:b/>
                  <w:bCs/>
                  <w:sz w:val="20"/>
                  <w:szCs w:val="20"/>
                </w:rPr>
                <w:t xml:space="preserve">,DELETE)? </w:t>
              </w:r>
            </w:ins>
          </w:p>
          <w:p w:rsidR="003C7801" w:rsidRPr="00DD379B" w:rsidRDefault="003C7801" w:rsidP="003C7801">
            <w:pPr>
              <w:spacing w:before="100" w:beforeAutospacing="1" w:after="100" w:afterAutospacing="1" w:line="240" w:lineRule="auto"/>
              <w:rPr>
                <w:ins w:id="49" w:author="Unknown"/>
                <w:rFonts w:ascii="Arial" w:eastAsia="Times New Roman" w:hAnsi="Arial" w:cs="Arial"/>
                <w:sz w:val="20"/>
                <w:szCs w:val="20"/>
              </w:rPr>
            </w:pPr>
            <w:ins w:id="50" w:author="Unknown">
              <w:r w:rsidRPr="00DD379B">
                <w:rPr>
                  <w:rFonts w:ascii="Arial" w:eastAsia="Times New Roman" w:hAnsi="Arial" w:cs="Arial"/>
                  <w:sz w:val="20"/>
                  <w:szCs w:val="20"/>
                </w:rPr>
                <w:t xml:space="preserve">This is a new file and create it, if the step terminates normally, pass it to the subsequent steps and if step abends, delete it. </w:t>
              </w:r>
              <w:r w:rsidRPr="005548AA">
                <w:rPr>
                  <w:rFonts w:ascii="Arial" w:eastAsia="Times New Roman" w:hAnsi="Arial" w:cs="Arial"/>
                  <w:b/>
                  <w:sz w:val="20"/>
                  <w:szCs w:val="20"/>
                  <w:highlight w:val="yellow"/>
                </w:rPr>
                <w:t>This dataset will not exist beyond the JCL</w:t>
              </w:r>
              <w:r w:rsidRPr="00DD379B">
                <w:rPr>
                  <w:rFonts w:ascii="Arial" w:eastAsia="Times New Roman" w:hAnsi="Arial" w:cs="Arial"/>
                  <w:sz w:val="20"/>
                  <w:szCs w:val="20"/>
                </w:rPr>
                <w:t>.</w:t>
              </w:r>
            </w:ins>
          </w:p>
          <w:p w:rsidR="003C7801" w:rsidRPr="00DD379B" w:rsidRDefault="003C7801" w:rsidP="003C7801">
            <w:pPr>
              <w:spacing w:before="100" w:beforeAutospacing="1" w:after="100" w:afterAutospacing="1" w:line="240" w:lineRule="auto"/>
              <w:rPr>
                <w:ins w:id="51" w:author="Unknown"/>
                <w:rFonts w:ascii="Arial" w:eastAsia="Times New Roman" w:hAnsi="Arial" w:cs="Arial"/>
                <w:b/>
                <w:bCs/>
                <w:sz w:val="20"/>
                <w:szCs w:val="20"/>
              </w:rPr>
            </w:pPr>
            <w:ins w:id="52" w:author="Unknown">
              <w:r w:rsidRPr="00DD379B">
                <w:rPr>
                  <w:rFonts w:ascii="Arial" w:eastAsia="Times New Roman" w:hAnsi="Arial" w:cs="Arial"/>
                  <w:b/>
                  <w:bCs/>
                  <w:sz w:val="20"/>
                  <w:szCs w:val="20"/>
                </w:rPr>
                <w:t xml:space="preserve">11. How do you create a temporary dataset? Where will you use them? </w:t>
              </w:r>
            </w:ins>
          </w:p>
          <w:p w:rsidR="003C7801" w:rsidRPr="00DD379B" w:rsidRDefault="003C7801" w:rsidP="003C7801">
            <w:pPr>
              <w:spacing w:before="100" w:beforeAutospacing="1" w:after="100" w:afterAutospacing="1" w:line="240" w:lineRule="auto"/>
              <w:rPr>
                <w:ins w:id="53" w:author="Unknown"/>
                <w:rFonts w:ascii="Arial" w:eastAsia="Times New Roman" w:hAnsi="Arial" w:cs="Arial"/>
                <w:sz w:val="20"/>
                <w:szCs w:val="20"/>
              </w:rPr>
            </w:pPr>
            <w:ins w:id="54" w:author="Unknown">
              <w:r w:rsidRPr="00DD379B">
                <w:rPr>
                  <w:rFonts w:ascii="Arial" w:eastAsia="Times New Roman" w:hAnsi="Arial" w:cs="Arial"/>
                  <w:sz w:val="20"/>
                  <w:szCs w:val="20"/>
                </w:rPr>
                <w:t xml:space="preserve">Temporary datasets can be created either by not specifying any DSNAME or by specifying the temporary file indicator as in DSN=&amp;&amp;TEMP. </w:t>
              </w:r>
            </w:ins>
          </w:p>
          <w:p w:rsidR="003C7801" w:rsidRPr="00DD379B" w:rsidRDefault="003C7801" w:rsidP="003C7801">
            <w:pPr>
              <w:spacing w:before="100" w:beforeAutospacing="1" w:after="100" w:afterAutospacing="1" w:line="240" w:lineRule="auto"/>
              <w:rPr>
                <w:ins w:id="55" w:author="Unknown"/>
                <w:rFonts w:ascii="Arial" w:eastAsia="Times New Roman" w:hAnsi="Arial" w:cs="Arial"/>
                <w:sz w:val="20"/>
                <w:szCs w:val="20"/>
              </w:rPr>
            </w:pPr>
            <w:ins w:id="56" w:author="Unknown">
              <w:r w:rsidRPr="00DD379B">
                <w:rPr>
                  <w:rFonts w:ascii="Arial" w:eastAsia="Times New Roman" w:hAnsi="Arial" w:cs="Arial"/>
                  <w:sz w:val="20"/>
                  <w:szCs w:val="20"/>
                </w:rPr>
                <w:t>We use them to carry the output of one step to another step in the same job. The dataset will not be retained once the job completes.</w:t>
              </w:r>
            </w:ins>
          </w:p>
          <w:p w:rsidR="003C7801" w:rsidRPr="00DD379B" w:rsidRDefault="003C7801" w:rsidP="003C7801">
            <w:pPr>
              <w:spacing w:before="100" w:beforeAutospacing="1" w:after="100" w:afterAutospacing="1" w:line="240" w:lineRule="auto"/>
              <w:rPr>
                <w:ins w:id="57" w:author="Unknown"/>
                <w:rFonts w:ascii="Arial" w:eastAsia="Times New Roman" w:hAnsi="Arial" w:cs="Arial"/>
                <w:b/>
                <w:bCs/>
                <w:sz w:val="20"/>
                <w:szCs w:val="20"/>
              </w:rPr>
            </w:pPr>
            <w:ins w:id="58" w:author="Unknown">
              <w:r w:rsidRPr="00DD379B">
                <w:rPr>
                  <w:rFonts w:ascii="Arial" w:eastAsia="Times New Roman" w:hAnsi="Arial" w:cs="Arial"/>
                  <w:b/>
                  <w:bCs/>
                  <w:sz w:val="20"/>
                  <w:szCs w:val="20"/>
                </w:rPr>
                <w:t xml:space="preserve">12. How do you restart a proc from a particular step? </w:t>
              </w:r>
            </w:ins>
          </w:p>
          <w:p w:rsidR="003C7801" w:rsidRPr="00DD379B" w:rsidRDefault="003C7801" w:rsidP="003C7801">
            <w:pPr>
              <w:spacing w:before="100" w:beforeAutospacing="1" w:after="100" w:afterAutospacing="1" w:line="240" w:lineRule="auto"/>
              <w:rPr>
                <w:ins w:id="59" w:author="Unknown"/>
                <w:rFonts w:ascii="Arial" w:eastAsia="Times New Roman" w:hAnsi="Arial" w:cs="Arial"/>
                <w:sz w:val="20"/>
                <w:szCs w:val="20"/>
              </w:rPr>
            </w:pPr>
            <w:ins w:id="60" w:author="Unknown">
              <w:r w:rsidRPr="00DD379B">
                <w:rPr>
                  <w:rFonts w:ascii="Arial" w:eastAsia="Times New Roman" w:hAnsi="Arial" w:cs="Arial"/>
                  <w:sz w:val="20"/>
                  <w:szCs w:val="20"/>
                </w:rPr>
                <w:t xml:space="preserve">In job card, specify </w:t>
              </w:r>
              <w:r w:rsidRPr="00533156">
                <w:rPr>
                  <w:rFonts w:ascii="Arial" w:eastAsia="Times New Roman" w:hAnsi="Arial" w:cs="Arial"/>
                  <w:sz w:val="20"/>
                  <w:szCs w:val="20"/>
                  <w:highlight w:val="yellow"/>
                </w:rPr>
                <w:t>RESTART=</w:t>
              </w:r>
              <w:proofErr w:type="spellStart"/>
              <w:r w:rsidRPr="00533156">
                <w:rPr>
                  <w:rFonts w:ascii="Arial" w:eastAsia="Times New Roman" w:hAnsi="Arial" w:cs="Arial"/>
                  <w:sz w:val="20"/>
                  <w:szCs w:val="20"/>
                  <w:highlight w:val="yellow"/>
                </w:rPr>
                <w:t>procstep.stepname</w:t>
              </w:r>
              <w:proofErr w:type="spellEnd"/>
            </w:ins>
          </w:p>
          <w:p w:rsidR="003C7801" w:rsidRPr="00DD379B" w:rsidRDefault="003C7801" w:rsidP="003C7801">
            <w:pPr>
              <w:spacing w:before="100" w:beforeAutospacing="1" w:after="100" w:afterAutospacing="1" w:line="240" w:lineRule="auto"/>
              <w:rPr>
                <w:ins w:id="61" w:author="Unknown"/>
                <w:rFonts w:ascii="Arial" w:eastAsia="Times New Roman" w:hAnsi="Arial" w:cs="Arial"/>
                <w:sz w:val="20"/>
                <w:szCs w:val="20"/>
              </w:rPr>
            </w:pPr>
            <w:ins w:id="62" w:author="Unknown">
              <w:r w:rsidRPr="00DD379B">
                <w:rPr>
                  <w:rFonts w:ascii="Arial" w:eastAsia="Times New Roman" w:hAnsi="Arial" w:cs="Arial"/>
                  <w:sz w:val="20"/>
                  <w:szCs w:val="20"/>
                </w:rPr>
                <w:t xml:space="preserve">where </w:t>
              </w:r>
              <w:proofErr w:type="spellStart"/>
              <w:r w:rsidRPr="00DD379B">
                <w:rPr>
                  <w:rFonts w:ascii="Arial" w:eastAsia="Times New Roman" w:hAnsi="Arial" w:cs="Arial"/>
                  <w:sz w:val="20"/>
                  <w:szCs w:val="20"/>
                </w:rPr>
                <w:t>procstep</w:t>
              </w:r>
              <w:proofErr w:type="spellEnd"/>
              <w:r w:rsidRPr="00DD379B">
                <w:rPr>
                  <w:rFonts w:ascii="Arial" w:eastAsia="Times New Roman" w:hAnsi="Arial" w:cs="Arial"/>
                  <w:sz w:val="20"/>
                  <w:szCs w:val="20"/>
                </w:rPr>
                <w:t xml:space="preserve"> = name of the </w:t>
              </w:r>
              <w:proofErr w:type="spellStart"/>
              <w:r w:rsidRPr="00DD379B">
                <w:rPr>
                  <w:rFonts w:ascii="Arial" w:eastAsia="Times New Roman" w:hAnsi="Arial" w:cs="Arial"/>
                  <w:sz w:val="20"/>
                  <w:szCs w:val="20"/>
                </w:rPr>
                <w:t>jcl</w:t>
              </w:r>
              <w:proofErr w:type="spellEnd"/>
              <w:r w:rsidRPr="00DD379B">
                <w:rPr>
                  <w:rFonts w:ascii="Arial" w:eastAsia="Times New Roman" w:hAnsi="Arial" w:cs="Arial"/>
                  <w:sz w:val="20"/>
                  <w:szCs w:val="20"/>
                </w:rPr>
                <w:t xml:space="preserve"> step that invoked the proc </w:t>
              </w:r>
            </w:ins>
          </w:p>
          <w:p w:rsidR="003C7801" w:rsidRPr="00DD379B" w:rsidRDefault="003C7801" w:rsidP="003C7801">
            <w:pPr>
              <w:spacing w:before="100" w:beforeAutospacing="1" w:after="100" w:afterAutospacing="1" w:line="240" w:lineRule="auto"/>
              <w:rPr>
                <w:ins w:id="63" w:author="Unknown"/>
                <w:rFonts w:ascii="Arial" w:eastAsia="Times New Roman" w:hAnsi="Arial" w:cs="Arial"/>
                <w:sz w:val="20"/>
                <w:szCs w:val="20"/>
              </w:rPr>
            </w:pPr>
            <w:ins w:id="64" w:author="Unknown">
              <w:r w:rsidRPr="00DD379B">
                <w:rPr>
                  <w:rFonts w:ascii="Arial" w:eastAsia="Times New Roman" w:hAnsi="Arial" w:cs="Arial"/>
                  <w:sz w:val="20"/>
                  <w:szCs w:val="20"/>
                </w:rPr>
                <w:t xml:space="preserve">and </w:t>
              </w:r>
              <w:proofErr w:type="spellStart"/>
              <w:r w:rsidRPr="00DD379B">
                <w:rPr>
                  <w:rFonts w:ascii="Arial" w:eastAsia="Times New Roman" w:hAnsi="Arial" w:cs="Arial"/>
                  <w:sz w:val="20"/>
                  <w:szCs w:val="20"/>
                </w:rPr>
                <w:t>stepname</w:t>
              </w:r>
              <w:proofErr w:type="spellEnd"/>
              <w:r w:rsidRPr="00DD379B">
                <w:rPr>
                  <w:rFonts w:ascii="Arial" w:eastAsia="Times New Roman" w:hAnsi="Arial" w:cs="Arial"/>
                  <w:sz w:val="20"/>
                  <w:szCs w:val="20"/>
                </w:rPr>
                <w:t xml:space="preserve"> = name of the proc step where you want execution to start</w:t>
              </w:r>
            </w:ins>
          </w:p>
          <w:p w:rsidR="003C7801" w:rsidRPr="00DD379B" w:rsidRDefault="003C7801" w:rsidP="003C7801">
            <w:pPr>
              <w:spacing w:before="100" w:beforeAutospacing="1" w:after="100" w:afterAutospacing="1" w:line="240" w:lineRule="auto"/>
              <w:rPr>
                <w:ins w:id="65" w:author="Unknown"/>
                <w:rFonts w:ascii="Arial" w:eastAsia="Times New Roman" w:hAnsi="Arial" w:cs="Arial"/>
                <w:b/>
                <w:bCs/>
                <w:sz w:val="20"/>
                <w:szCs w:val="20"/>
              </w:rPr>
            </w:pPr>
            <w:ins w:id="66" w:author="Unknown">
              <w:r w:rsidRPr="00DD379B">
                <w:rPr>
                  <w:rFonts w:ascii="Arial" w:eastAsia="Times New Roman" w:hAnsi="Arial" w:cs="Arial"/>
                  <w:b/>
                  <w:bCs/>
                  <w:sz w:val="20"/>
                  <w:szCs w:val="20"/>
                </w:rPr>
                <w:t xml:space="preserve">13. How do you skip a particular step in a proc/JOB? </w:t>
              </w:r>
            </w:ins>
          </w:p>
          <w:p w:rsidR="003C7801" w:rsidRPr="00DD379B" w:rsidRDefault="003C7801" w:rsidP="003C7801">
            <w:pPr>
              <w:spacing w:before="100" w:beforeAutospacing="1" w:after="100" w:afterAutospacing="1" w:line="240" w:lineRule="auto"/>
              <w:rPr>
                <w:ins w:id="67" w:author="Unknown"/>
                <w:rFonts w:ascii="Arial" w:eastAsia="Times New Roman" w:hAnsi="Arial" w:cs="Arial"/>
                <w:sz w:val="20"/>
                <w:szCs w:val="20"/>
              </w:rPr>
            </w:pPr>
            <w:ins w:id="68" w:author="Unknown">
              <w:r w:rsidRPr="00DD379B">
                <w:rPr>
                  <w:rFonts w:ascii="Arial" w:eastAsia="Times New Roman" w:hAnsi="Arial" w:cs="Arial"/>
                  <w:sz w:val="20"/>
                  <w:szCs w:val="20"/>
                </w:rPr>
                <w:t xml:space="preserve">Can use either condition codes or use the </w:t>
              </w:r>
              <w:r w:rsidRPr="00501A1E">
                <w:rPr>
                  <w:rFonts w:ascii="Arial" w:eastAsia="Times New Roman" w:hAnsi="Arial" w:cs="Arial"/>
                  <w:caps/>
                  <w:sz w:val="20"/>
                  <w:szCs w:val="20"/>
                </w:rPr>
                <w:t>jcl</w:t>
              </w:r>
              <w:r w:rsidRPr="00DD379B">
                <w:rPr>
                  <w:rFonts w:ascii="Arial" w:eastAsia="Times New Roman" w:hAnsi="Arial" w:cs="Arial"/>
                  <w:sz w:val="20"/>
                  <w:szCs w:val="20"/>
                </w:rPr>
                <w:t xml:space="preserve"> control statement IF (only in ESA JCL)</w:t>
              </w:r>
            </w:ins>
          </w:p>
          <w:p w:rsidR="003C7801" w:rsidRPr="00DD379B" w:rsidRDefault="003C7801" w:rsidP="003C7801">
            <w:pPr>
              <w:spacing w:before="100" w:beforeAutospacing="1" w:after="100" w:afterAutospacing="1" w:line="240" w:lineRule="auto"/>
              <w:rPr>
                <w:ins w:id="69" w:author="Unknown"/>
                <w:rFonts w:ascii="Arial" w:eastAsia="Times New Roman" w:hAnsi="Arial" w:cs="Arial"/>
                <w:b/>
                <w:bCs/>
                <w:sz w:val="20"/>
                <w:szCs w:val="20"/>
              </w:rPr>
            </w:pPr>
            <w:ins w:id="70" w:author="Unknown">
              <w:r w:rsidRPr="00DD379B">
                <w:rPr>
                  <w:rFonts w:ascii="Arial" w:eastAsia="Times New Roman" w:hAnsi="Arial" w:cs="Arial"/>
                  <w:b/>
                  <w:bCs/>
                  <w:sz w:val="20"/>
                  <w:szCs w:val="20"/>
                </w:rPr>
                <w:t xml:space="preserve">13a. A PROC has five steps. Step 3 has a condition code. How can you override/nullify this condition code? </w:t>
              </w:r>
            </w:ins>
          </w:p>
          <w:p w:rsidR="003C7801" w:rsidRPr="00DD379B" w:rsidRDefault="003C7801" w:rsidP="003C7801">
            <w:pPr>
              <w:spacing w:before="100" w:beforeAutospacing="1" w:after="100" w:afterAutospacing="1" w:line="240" w:lineRule="auto"/>
              <w:rPr>
                <w:ins w:id="71" w:author="Unknown"/>
                <w:rFonts w:ascii="Arial" w:eastAsia="Times New Roman" w:hAnsi="Arial" w:cs="Arial"/>
                <w:sz w:val="20"/>
                <w:szCs w:val="20"/>
              </w:rPr>
            </w:pPr>
            <w:ins w:id="72" w:author="Unknown">
              <w:r w:rsidRPr="00DD379B">
                <w:rPr>
                  <w:rFonts w:ascii="Arial" w:eastAsia="Times New Roman" w:hAnsi="Arial" w:cs="Arial"/>
                  <w:sz w:val="20"/>
                  <w:szCs w:val="20"/>
                </w:rPr>
                <w:t>Provide the override on the EXEC stmt in the JCL as follows:</w:t>
              </w:r>
            </w:ins>
          </w:p>
          <w:p w:rsidR="003C7801" w:rsidRPr="00DD379B" w:rsidRDefault="003C7801" w:rsidP="003C7801">
            <w:pPr>
              <w:spacing w:before="100" w:beforeAutospacing="1" w:after="100" w:afterAutospacing="1" w:line="240" w:lineRule="auto"/>
              <w:rPr>
                <w:ins w:id="73" w:author="Unknown"/>
                <w:rFonts w:ascii="Arial" w:eastAsia="Times New Roman" w:hAnsi="Arial" w:cs="Arial"/>
                <w:sz w:val="20"/>
                <w:szCs w:val="20"/>
              </w:rPr>
            </w:pPr>
            <w:ins w:id="74" w:author="Unknown">
              <w:r w:rsidRPr="000443FE">
                <w:rPr>
                  <w:rFonts w:ascii="Arial" w:eastAsia="Times New Roman" w:hAnsi="Arial" w:cs="Arial"/>
                  <w:sz w:val="20"/>
                  <w:szCs w:val="20"/>
                  <w:highlight w:val="yellow"/>
                </w:rPr>
                <w:t xml:space="preserve">//STEP001 EXEC </w:t>
              </w:r>
              <w:proofErr w:type="spellStart"/>
              <w:proofErr w:type="gramStart"/>
              <w:r w:rsidRPr="000443FE">
                <w:rPr>
                  <w:rFonts w:ascii="Arial" w:eastAsia="Times New Roman" w:hAnsi="Arial" w:cs="Arial"/>
                  <w:sz w:val="20"/>
                  <w:szCs w:val="20"/>
                  <w:highlight w:val="yellow"/>
                </w:rPr>
                <w:t>procname,COND.stepname</w:t>
              </w:r>
              <w:proofErr w:type="spellEnd"/>
              <w:proofErr w:type="gramEnd"/>
              <w:r w:rsidRPr="000443FE">
                <w:rPr>
                  <w:rFonts w:ascii="Arial" w:eastAsia="Times New Roman" w:hAnsi="Arial" w:cs="Arial"/>
                  <w:sz w:val="20"/>
                  <w:szCs w:val="20"/>
                  <w:highlight w:val="yellow"/>
                </w:rPr>
                <w:t>=value</w:t>
              </w:r>
            </w:ins>
          </w:p>
          <w:p w:rsidR="003C7801" w:rsidRPr="00DD379B" w:rsidRDefault="003C7801" w:rsidP="003C7801">
            <w:pPr>
              <w:spacing w:before="100" w:beforeAutospacing="1" w:after="100" w:afterAutospacing="1" w:line="240" w:lineRule="auto"/>
              <w:rPr>
                <w:ins w:id="75" w:author="Unknown"/>
                <w:rFonts w:ascii="Arial" w:eastAsia="Times New Roman" w:hAnsi="Arial" w:cs="Arial"/>
                <w:sz w:val="20"/>
                <w:szCs w:val="20"/>
              </w:rPr>
            </w:pPr>
            <w:ins w:id="76" w:author="Unknown">
              <w:r w:rsidRPr="00DD379B">
                <w:rPr>
                  <w:rFonts w:ascii="Arial" w:eastAsia="Times New Roman" w:hAnsi="Arial" w:cs="Arial"/>
                  <w:sz w:val="20"/>
                  <w:szCs w:val="20"/>
                </w:rPr>
                <w:t>All parameters on an EXEC stmt in the proc such as COND, PARM have to be overridden like this.</w:t>
              </w:r>
            </w:ins>
          </w:p>
          <w:p w:rsidR="003C7801" w:rsidRPr="00DD379B" w:rsidRDefault="003C7801" w:rsidP="003C7801">
            <w:pPr>
              <w:spacing w:before="100" w:beforeAutospacing="1" w:after="100" w:afterAutospacing="1" w:line="240" w:lineRule="auto"/>
              <w:rPr>
                <w:ins w:id="77" w:author="Unknown"/>
                <w:rFonts w:ascii="Arial" w:eastAsia="Times New Roman" w:hAnsi="Arial" w:cs="Arial"/>
                <w:b/>
                <w:bCs/>
                <w:sz w:val="20"/>
                <w:szCs w:val="20"/>
              </w:rPr>
            </w:pPr>
            <w:ins w:id="78" w:author="Unknown">
              <w:r w:rsidRPr="00DD379B">
                <w:rPr>
                  <w:rFonts w:ascii="Arial" w:eastAsia="Times New Roman" w:hAnsi="Arial" w:cs="Arial"/>
                  <w:b/>
                  <w:bCs/>
                  <w:sz w:val="20"/>
                  <w:szCs w:val="20"/>
                </w:rPr>
                <w:t xml:space="preserve">14. How do you override a specific DDNAME/SYSIN in PROC from a JCL? </w:t>
              </w:r>
            </w:ins>
          </w:p>
          <w:p w:rsidR="003C7801" w:rsidRPr="00DD379B" w:rsidRDefault="003C7801" w:rsidP="003C7801">
            <w:pPr>
              <w:spacing w:before="100" w:beforeAutospacing="1" w:after="100" w:afterAutospacing="1" w:line="240" w:lineRule="auto"/>
              <w:rPr>
                <w:ins w:id="79" w:author="Unknown"/>
                <w:rFonts w:ascii="Arial" w:eastAsia="Times New Roman" w:hAnsi="Arial" w:cs="Arial"/>
                <w:sz w:val="20"/>
                <w:szCs w:val="20"/>
              </w:rPr>
            </w:pPr>
            <w:ins w:id="80" w:author="Unknown">
              <w:r w:rsidRPr="00DD379B">
                <w:rPr>
                  <w:rFonts w:ascii="Arial" w:eastAsia="Times New Roman" w:hAnsi="Arial" w:cs="Arial"/>
                  <w:sz w:val="20"/>
                  <w:szCs w:val="20"/>
                </w:rPr>
                <w:t>//&lt;stepname.dd DSN=...</w:t>
              </w:r>
            </w:ins>
          </w:p>
          <w:p w:rsidR="000443FE" w:rsidRDefault="000443FE" w:rsidP="003C7801">
            <w:pPr>
              <w:spacing w:before="100" w:beforeAutospacing="1" w:after="100" w:afterAutospacing="1" w:line="240" w:lineRule="auto"/>
              <w:rPr>
                <w:rFonts w:ascii="Arial" w:eastAsia="Times New Roman" w:hAnsi="Arial" w:cs="Arial"/>
                <w:b/>
                <w:bCs/>
                <w:sz w:val="20"/>
                <w:szCs w:val="20"/>
              </w:rPr>
            </w:pPr>
          </w:p>
          <w:p w:rsidR="000443FE" w:rsidRDefault="000443FE" w:rsidP="003C7801">
            <w:pPr>
              <w:spacing w:before="100" w:beforeAutospacing="1" w:after="100" w:afterAutospacing="1" w:line="240" w:lineRule="auto"/>
              <w:rPr>
                <w:rFonts w:ascii="Arial" w:eastAsia="Times New Roman" w:hAnsi="Arial" w:cs="Arial"/>
                <w:b/>
                <w:bCs/>
                <w:sz w:val="20"/>
                <w:szCs w:val="20"/>
              </w:rPr>
            </w:pPr>
          </w:p>
          <w:p w:rsidR="003C7801" w:rsidRPr="00DD379B" w:rsidRDefault="003C7801" w:rsidP="003C7801">
            <w:pPr>
              <w:spacing w:before="100" w:beforeAutospacing="1" w:after="100" w:afterAutospacing="1" w:line="240" w:lineRule="auto"/>
              <w:rPr>
                <w:ins w:id="81" w:author="Unknown"/>
                <w:rFonts w:ascii="Arial" w:eastAsia="Times New Roman" w:hAnsi="Arial" w:cs="Arial"/>
                <w:b/>
                <w:bCs/>
                <w:sz w:val="20"/>
                <w:szCs w:val="20"/>
              </w:rPr>
            </w:pPr>
            <w:ins w:id="82" w:author="Unknown">
              <w:r w:rsidRPr="00DD379B">
                <w:rPr>
                  <w:rFonts w:ascii="Arial" w:eastAsia="Times New Roman" w:hAnsi="Arial" w:cs="Arial"/>
                  <w:b/>
                  <w:bCs/>
                  <w:sz w:val="20"/>
                  <w:szCs w:val="20"/>
                </w:rPr>
                <w:t xml:space="preserve">15. What is NOTCAT </w:t>
              </w:r>
            </w:ins>
            <w:r w:rsidR="000443FE" w:rsidRPr="00DD379B">
              <w:rPr>
                <w:rFonts w:ascii="Arial" w:eastAsia="Times New Roman" w:hAnsi="Arial" w:cs="Arial"/>
                <w:b/>
                <w:bCs/>
                <w:sz w:val="20"/>
                <w:szCs w:val="20"/>
              </w:rPr>
              <w:t>2?</w:t>
            </w:r>
            <w:ins w:id="83" w:author="Unknown">
              <w:r w:rsidRPr="00DD379B">
                <w:rPr>
                  <w:rFonts w:ascii="Arial" w:eastAsia="Times New Roman" w:hAnsi="Arial" w:cs="Arial"/>
                  <w:b/>
                  <w:bCs/>
                  <w:sz w:val="20"/>
                  <w:szCs w:val="20"/>
                </w:rPr>
                <w:t xml:space="preserve"> </w:t>
              </w:r>
            </w:ins>
          </w:p>
          <w:p w:rsidR="003C7801" w:rsidRPr="00DD379B" w:rsidRDefault="003C7801" w:rsidP="003C7801">
            <w:pPr>
              <w:spacing w:before="100" w:beforeAutospacing="1" w:after="100" w:afterAutospacing="1" w:line="240" w:lineRule="auto"/>
              <w:rPr>
                <w:ins w:id="84" w:author="Unknown"/>
                <w:rFonts w:ascii="Arial" w:eastAsia="Times New Roman" w:hAnsi="Arial" w:cs="Arial"/>
                <w:sz w:val="20"/>
                <w:szCs w:val="20"/>
              </w:rPr>
            </w:pPr>
            <w:ins w:id="85" w:author="Unknown">
              <w:r w:rsidRPr="00DD379B">
                <w:rPr>
                  <w:rFonts w:ascii="Arial" w:eastAsia="Times New Roman" w:hAnsi="Arial" w:cs="Arial"/>
                  <w:sz w:val="20"/>
                  <w:szCs w:val="20"/>
                </w:rPr>
                <w:t xml:space="preserve">This is an MVS message indicating that a duplicate catalog entry exists. E.g., if you already have a dataset with </w:t>
              </w:r>
              <w:r w:rsidRPr="00BE62DB">
                <w:rPr>
                  <w:rFonts w:ascii="Arial" w:eastAsia="Times New Roman" w:hAnsi="Arial" w:cs="Arial"/>
                  <w:caps/>
                  <w:sz w:val="20"/>
                  <w:szCs w:val="20"/>
                </w:rPr>
                <w:t>dsn</w:t>
              </w:r>
              <w:r w:rsidRPr="00DD379B">
                <w:rPr>
                  <w:rFonts w:ascii="Arial" w:eastAsia="Times New Roman" w:hAnsi="Arial" w:cs="Arial"/>
                  <w:sz w:val="20"/>
                  <w:szCs w:val="20"/>
                </w:rPr>
                <w:t xml:space="preserve"> = ‘</w:t>
              </w:r>
              <w:proofErr w:type="spellStart"/>
              <w:proofErr w:type="gramStart"/>
              <w:r w:rsidRPr="00DD379B">
                <w:rPr>
                  <w:rFonts w:ascii="Arial" w:eastAsia="Times New Roman" w:hAnsi="Arial" w:cs="Arial"/>
                  <w:sz w:val="20"/>
                  <w:szCs w:val="20"/>
                </w:rPr>
                <w:t>xxxx.yyyy</w:t>
              </w:r>
              <w:proofErr w:type="spellEnd"/>
              <w:proofErr w:type="gramEnd"/>
              <w:r w:rsidRPr="00DD379B">
                <w:rPr>
                  <w:rFonts w:ascii="Arial" w:eastAsia="Times New Roman" w:hAnsi="Arial" w:cs="Arial"/>
                  <w:sz w:val="20"/>
                  <w:szCs w:val="20"/>
                </w:rPr>
                <w:t xml:space="preserve">’ and u try to create one with </w:t>
              </w:r>
              <w:r w:rsidRPr="009300B1">
                <w:rPr>
                  <w:rFonts w:ascii="Arial" w:eastAsia="Times New Roman" w:hAnsi="Arial" w:cs="Arial"/>
                  <w:caps/>
                  <w:sz w:val="20"/>
                  <w:szCs w:val="20"/>
                </w:rPr>
                <w:t>disp</w:t>
              </w:r>
              <w:r w:rsidRPr="00DD379B">
                <w:rPr>
                  <w:rFonts w:ascii="Arial" w:eastAsia="Times New Roman" w:hAnsi="Arial" w:cs="Arial"/>
                  <w:sz w:val="20"/>
                  <w:szCs w:val="20"/>
                </w:rPr>
                <w:t xml:space="preserve"> </w:t>
              </w:r>
              <w:proofErr w:type="spellStart"/>
              <w:r w:rsidRPr="00DD379B">
                <w:rPr>
                  <w:rFonts w:ascii="Arial" w:eastAsia="Times New Roman" w:hAnsi="Arial" w:cs="Arial"/>
                  <w:sz w:val="20"/>
                  <w:szCs w:val="20"/>
                </w:rPr>
                <w:t>new,catlg</w:t>
              </w:r>
              <w:proofErr w:type="spellEnd"/>
              <w:r w:rsidRPr="00DD379B">
                <w:rPr>
                  <w:rFonts w:ascii="Arial" w:eastAsia="Times New Roman" w:hAnsi="Arial" w:cs="Arial"/>
                  <w:sz w:val="20"/>
                  <w:szCs w:val="20"/>
                </w:rPr>
                <w:t xml:space="preserve">, you would get this error. the program open and write would go through and at the end of the step the system would try to put it in the system catalog. at this point since an entry already exists the catlg would fail and give this message. you can fix the problem by deleting/uncataloging the first data set and going to the volume where the new dataset </w:t>
              </w:r>
            </w:ins>
            <w:r w:rsidR="00EC0A85" w:rsidRPr="00DD379B">
              <w:rPr>
                <w:rFonts w:ascii="Arial" w:eastAsia="Times New Roman" w:hAnsi="Arial" w:cs="Arial"/>
                <w:sz w:val="20"/>
                <w:szCs w:val="20"/>
              </w:rPr>
              <w:t>exists (</w:t>
            </w:r>
            <w:ins w:id="86" w:author="Unknown">
              <w:r w:rsidRPr="00DD379B">
                <w:rPr>
                  <w:rFonts w:ascii="Arial" w:eastAsia="Times New Roman" w:hAnsi="Arial" w:cs="Arial"/>
                  <w:sz w:val="20"/>
                  <w:szCs w:val="20"/>
                </w:rPr>
                <w:t xml:space="preserve">this info is in the </w:t>
              </w:r>
              <w:r w:rsidRPr="009300B1">
                <w:rPr>
                  <w:rFonts w:ascii="Arial" w:eastAsia="Times New Roman" w:hAnsi="Arial" w:cs="Arial"/>
                  <w:caps/>
                  <w:sz w:val="20"/>
                  <w:szCs w:val="20"/>
                </w:rPr>
                <w:t>msglog</w:t>
              </w:r>
              <w:r w:rsidRPr="00DD379B">
                <w:rPr>
                  <w:rFonts w:ascii="Arial" w:eastAsia="Times New Roman" w:hAnsi="Arial" w:cs="Arial"/>
                  <w:sz w:val="20"/>
                  <w:szCs w:val="20"/>
                </w:rPr>
                <w:t xml:space="preserve"> of the job) and cataloging it.</w:t>
              </w:r>
            </w:ins>
          </w:p>
          <w:p w:rsidR="003C7801" w:rsidRPr="00DD379B" w:rsidRDefault="003C7801" w:rsidP="003C7801">
            <w:pPr>
              <w:spacing w:before="100" w:beforeAutospacing="1" w:after="100" w:afterAutospacing="1" w:line="240" w:lineRule="auto"/>
              <w:rPr>
                <w:ins w:id="87" w:author="Unknown"/>
                <w:rFonts w:ascii="Arial" w:eastAsia="Times New Roman" w:hAnsi="Arial" w:cs="Arial"/>
                <w:b/>
                <w:bCs/>
                <w:sz w:val="20"/>
                <w:szCs w:val="20"/>
              </w:rPr>
            </w:pPr>
            <w:ins w:id="88" w:author="Unknown">
              <w:r w:rsidRPr="00DD379B">
                <w:rPr>
                  <w:rFonts w:ascii="Arial" w:eastAsia="Times New Roman" w:hAnsi="Arial" w:cs="Arial"/>
                  <w:b/>
                  <w:bCs/>
                  <w:sz w:val="20"/>
                  <w:szCs w:val="20"/>
                </w:rPr>
                <w:t xml:space="preserve">16. What is 'S0C7' abend? </w:t>
              </w:r>
            </w:ins>
          </w:p>
          <w:p w:rsidR="003C7801" w:rsidRPr="00DD379B" w:rsidRDefault="003C7801" w:rsidP="003C7801">
            <w:pPr>
              <w:spacing w:before="100" w:beforeAutospacing="1" w:after="100" w:afterAutospacing="1" w:line="240" w:lineRule="auto"/>
              <w:rPr>
                <w:ins w:id="89" w:author="Unknown"/>
                <w:rFonts w:ascii="Arial" w:eastAsia="Times New Roman" w:hAnsi="Arial" w:cs="Arial"/>
                <w:sz w:val="20"/>
                <w:szCs w:val="20"/>
              </w:rPr>
            </w:pPr>
            <w:ins w:id="90" w:author="Unknown">
              <w:r w:rsidRPr="00DD379B">
                <w:rPr>
                  <w:rFonts w:ascii="Arial" w:eastAsia="Times New Roman" w:hAnsi="Arial" w:cs="Arial"/>
                  <w:sz w:val="20"/>
                  <w:szCs w:val="20"/>
                </w:rPr>
                <w:t>Caused by invalid data in a numeric field.</w:t>
              </w:r>
            </w:ins>
          </w:p>
          <w:p w:rsidR="003C7801" w:rsidRPr="00DD379B" w:rsidRDefault="003C7801" w:rsidP="003C7801">
            <w:pPr>
              <w:spacing w:before="100" w:beforeAutospacing="1" w:after="100" w:afterAutospacing="1" w:line="240" w:lineRule="auto"/>
              <w:rPr>
                <w:ins w:id="91" w:author="Unknown"/>
                <w:rFonts w:ascii="Arial" w:eastAsia="Times New Roman" w:hAnsi="Arial" w:cs="Arial"/>
                <w:b/>
                <w:bCs/>
                <w:sz w:val="20"/>
                <w:szCs w:val="20"/>
              </w:rPr>
            </w:pPr>
            <w:ins w:id="92" w:author="Unknown">
              <w:r w:rsidRPr="00DD379B">
                <w:rPr>
                  <w:rFonts w:ascii="Arial" w:eastAsia="Times New Roman" w:hAnsi="Arial" w:cs="Arial"/>
                  <w:b/>
                  <w:bCs/>
                  <w:sz w:val="20"/>
                  <w:szCs w:val="20"/>
                </w:rPr>
                <w:t xml:space="preserve">17. What is a S0C4 </w:t>
              </w:r>
            </w:ins>
            <w:r w:rsidR="00DC23C7" w:rsidRPr="00DD379B">
              <w:rPr>
                <w:rFonts w:ascii="Arial" w:eastAsia="Times New Roman" w:hAnsi="Arial" w:cs="Arial"/>
                <w:b/>
                <w:bCs/>
                <w:sz w:val="20"/>
                <w:szCs w:val="20"/>
              </w:rPr>
              <w:t>error?</w:t>
            </w:r>
            <w:ins w:id="93" w:author="Unknown">
              <w:r w:rsidRPr="00DD379B">
                <w:rPr>
                  <w:rFonts w:ascii="Arial" w:eastAsia="Times New Roman" w:hAnsi="Arial" w:cs="Arial"/>
                  <w:b/>
                  <w:bCs/>
                  <w:sz w:val="20"/>
                  <w:szCs w:val="20"/>
                </w:rPr>
                <w:t xml:space="preserve"> </w:t>
              </w:r>
            </w:ins>
          </w:p>
          <w:p w:rsidR="003C7801" w:rsidRPr="00DD379B" w:rsidRDefault="003C7801" w:rsidP="003C7801">
            <w:pPr>
              <w:spacing w:before="100" w:beforeAutospacing="1" w:after="100" w:afterAutospacing="1" w:line="240" w:lineRule="auto"/>
              <w:rPr>
                <w:ins w:id="94" w:author="Unknown"/>
                <w:rFonts w:ascii="Arial" w:eastAsia="Times New Roman" w:hAnsi="Arial" w:cs="Arial"/>
                <w:sz w:val="20"/>
                <w:szCs w:val="20"/>
              </w:rPr>
            </w:pPr>
            <w:ins w:id="95" w:author="Unknown">
              <w:r w:rsidRPr="00DD379B">
                <w:rPr>
                  <w:rFonts w:ascii="Arial" w:eastAsia="Times New Roman" w:hAnsi="Arial" w:cs="Arial"/>
                  <w:sz w:val="20"/>
                  <w:szCs w:val="20"/>
                </w:rPr>
                <w:t>Storage violation error - can be due to various reasons. e.g.: READING a file that is not open, invalid address referenced due to subscript error.</w:t>
              </w:r>
            </w:ins>
          </w:p>
          <w:p w:rsidR="003C7801" w:rsidRPr="00DD379B" w:rsidRDefault="003C7801" w:rsidP="003C7801">
            <w:pPr>
              <w:spacing w:before="100" w:beforeAutospacing="1" w:after="100" w:afterAutospacing="1" w:line="240" w:lineRule="auto"/>
              <w:rPr>
                <w:ins w:id="96" w:author="Unknown"/>
                <w:rFonts w:ascii="Arial" w:eastAsia="Times New Roman" w:hAnsi="Arial" w:cs="Arial"/>
                <w:b/>
                <w:bCs/>
                <w:sz w:val="20"/>
                <w:szCs w:val="20"/>
              </w:rPr>
            </w:pPr>
            <w:ins w:id="97" w:author="Unknown">
              <w:r w:rsidRPr="00DD379B">
                <w:rPr>
                  <w:rFonts w:ascii="Arial" w:eastAsia="Times New Roman" w:hAnsi="Arial" w:cs="Arial"/>
                  <w:b/>
                  <w:bCs/>
                  <w:sz w:val="20"/>
                  <w:szCs w:val="20"/>
                </w:rPr>
                <w:t xml:space="preserve">18. What are SD37, SB37, SE37 abends? </w:t>
              </w:r>
            </w:ins>
          </w:p>
          <w:p w:rsidR="003C7801" w:rsidRPr="00DD379B" w:rsidRDefault="003C7801" w:rsidP="003C7801">
            <w:pPr>
              <w:spacing w:before="100" w:beforeAutospacing="1" w:after="100" w:afterAutospacing="1" w:line="240" w:lineRule="auto"/>
              <w:rPr>
                <w:ins w:id="98" w:author="Unknown"/>
                <w:rFonts w:ascii="Arial" w:eastAsia="Times New Roman" w:hAnsi="Arial" w:cs="Arial"/>
                <w:sz w:val="20"/>
                <w:szCs w:val="20"/>
              </w:rPr>
            </w:pPr>
            <w:ins w:id="99" w:author="Unknown">
              <w:r w:rsidRPr="00533156">
                <w:rPr>
                  <w:rFonts w:ascii="Arial" w:eastAsia="Times New Roman" w:hAnsi="Arial" w:cs="Arial"/>
                  <w:sz w:val="20"/>
                  <w:szCs w:val="20"/>
                  <w:highlight w:val="yellow"/>
                </w:rPr>
                <w:t>All indicate dataset out of space. SD37 - no secondary allocation was specified. SB37 - end of vol. and no further volumes specified. SE37 - Max. of 16 extents already allocated.</w:t>
              </w:r>
            </w:ins>
          </w:p>
          <w:p w:rsidR="003C7801" w:rsidRPr="00DD379B" w:rsidRDefault="003C7801" w:rsidP="003C7801">
            <w:pPr>
              <w:spacing w:before="100" w:beforeAutospacing="1" w:after="100" w:afterAutospacing="1" w:line="240" w:lineRule="auto"/>
              <w:rPr>
                <w:ins w:id="100" w:author="Unknown"/>
                <w:rFonts w:ascii="Arial" w:eastAsia="Times New Roman" w:hAnsi="Arial" w:cs="Arial"/>
                <w:b/>
                <w:bCs/>
                <w:sz w:val="20"/>
                <w:szCs w:val="20"/>
              </w:rPr>
            </w:pPr>
            <w:ins w:id="101" w:author="Unknown">
              <w:r w:rsidRPr="00DD379B">
                <w:rPr>
                  <w:rFonts w:ascii="Arial" w:eastAsia="Times New Roman" w:hAnsi="Arial" w:cs="Arial"/>
                  <w:b/>
                  <w:bCs/>
                  <w:sz w:val="20"/>
                  <w:szCs w:val="20"/>
                </w:rPr>
                <w:t xml:space="preserve">19. What is S322 </w:t>
              </w:r>
            </w:ins>
            <w:r w:rsidR="008E04D9" w:rsidRPr="00DD379B">
              <w:rPr>
                <w:rFonts w:ascii="Arial" w:eastAsia="Times New Roman" w:hAnsi="Arial" w:cs="Arial"/>
                <w:b/>
                <w:bCs/>
                <w:sz w:val="20"/>
                <w:szCs w:val="20"/>
              </w:rPr>
              <w:t>abend?</w:t>
            </w:r>
            <w:ins w:id="102" w:author="Unknown">
              <w:r w:rsidRPr="00DD379B">
                <w:rPr>
                  <w:rFonts w:ascii="Arial" w:eastAsia="Times New Roman" w:hAnsi="Arial" w:cs="Arial"/>
                  <w:b/>
                  <w:bCs/>
                  <w:sz w:val="20"/>
                  <w:szCs w:val="20"/>
                </w:rPr>
                <w:t xml:space="preserve"> </w:t>
              </w:r>
            </w:ins>
          </w:p>
          <w:p w:rsidR="003C7801" w:rsidRPr="00DD379B" w:rsidRDefault="003C7801" w:rsidP="003C7801">
            <w:pPr>
              <w:spacing w:before="100" w:beforeAutospacing="1" w:after="100" w:afterAutospacing="1" w:line="240" w:lineRule="auto"/>
              <w:rPr>
                <w:ins w:id="103" w:author="Unknown"/>
                <w:rFonts w:ascii="Arial" w:eastAsia="Times New Roman" w:hAnsi="Arial" w:cs="Arial"/>
                <w:sz w:val="20"/>
                <w:szCs w:val="20"/>
              </w:rPr>
            </w:pPr>
            <w:ins w:id="104" w:author="Unknown">
              <w:r w:rsidRPr="00DD379B">
                <w:rPr>
                  <w:rFonts w:ascii="Arial" w:eastAsia="Times New Roman" w:hAnsi="Arial" w:cs="Arial"/>
                  <w:sz w:val="20"/>
                  <w:szCs w:val="20"/>
                </w:rPr>
                <w:t>Indicates a time out abend. Your program has taken more CPU time than the default limit for the job class. Could indicate an infinite loop.</w:t>
              </w:r>
            </w:ins>
          </w:p>
          <w:p w:rsidR="003C7801" w:rsidRPr="00DD379B" w:rsidRDefault="003C7801" w:rsidP="003C7801">
            <w:pPr>
              <w:spacing w:before="100" w:beforeAutospacing="1" w:after="100" w:afterAutospacing="1" w:line="240" w:lineRule="auto"/>
              <w:rPr>
                <w:ins w:id="105" w:author="Unknown"/>
                <w:rFonts w:ascii="Arial" w:eastAsia="Times New Roman" w:hAnsi="Arial" w:cs="Arial"/>
                <w:b/>
                <w:bCs/>
                <w:sz w:val="20"/>
                <w:szCs w:val="20"/>
              </w:rPr>
            </w:pPr>
            <w:ins w:id="106" w:author="Unknown">
              <w:r w:rsidRPr="00DD379B">
                <w:rPr>
                  <w:rFonts w:ascii="Arial" w:eastAsia="Times New Roman" w:hAnsi="Arial" w:cs="Arial"/>
                  <w:b/>
                  <w:bCs/>
                  <w:sz w:val="20"/>
                  <w:szCs w:val="20"/>
                </w:rPr>
                <w:t xml:space="preserve">20. Why do you want to specify the REGION parameter in a JCL step? </w:t>
              </w:r>
            </w:ins>
          </w:p>
          <w:p w:rsidR="003C7801" w:rsidRPr="00DD379B" w:rsidRDefault="003C7801" w:rsidP="003C7801">
            <w:pPr>
              <w:spacing w:before="100" w:beforeAutospacing="1" w:after="100" w:afterAutospacing="1" w:line="240" w:lineRule="auto"/>
              <w:rPr>
                <w:ins w:id="107" w:author="Unknown"/>
                <w:rFonts w:ascii="Arial" w:eastAsia="Times New Roman" w:hAnsi="Arial" w:cs="Arial"/>
                <w:sz w:val="20"/>
                <w:szCs w:val="20"/>
              </w:rPr>
            </w:pPr>
            <w:ins w:id="108" w:author="Unknown">
              <w:r w:rsidRPr="00DD379B">
                <w:rPr>
                  <w:rFonts w:ascii="Arial" w:eastAsia="Times New Roman" w:hAnsi="Arial" w:cs="Arial"/>
                  <w:sz w:val="20"/>
                  <w:szCs w:val="20"/>
                </w:rPr>
                <w:t>To override the REGION defined at the JOB card level.</w:t>
              </w:r>
            </w:ins>
          </w:p>
          <w:p w:rsidR="003C7801" w:rsidRPr="00DD379B" w:rsidRDefault="003C7801" w:rsidP="003C7801">
            <w:pPr>
              <w:spacing w:before="100" w:beforeAutospacing="1" w:after="100" w:afterAutospacing="1" w:line="240" w:lineRule="auto"/>
              <w:rPr>
                <w:ins w:id="109" w:author="Unknown"/>
                <w:rFonts w:ascii="Arial" w:eastAsia="Times New Roman" w:hAnsi="Arial" w:cs="Arial"/>
                <w:sz w:val="20"/>
                <w:szCs w:val="20"/>
              </w:rPr>
            </w:pPr>
            <w:ins w:id="110" w:author="Unknown">
              <w:r w:rsidRPr="00DD379B">
                <w:rPr>
                  <w:rFonts w:ascii="Arial" w:eastAsia="Times New Roman" w:hAnsi="Arial" w:cs="Arial"/>
                  <w:sz w:val="20"/>
                  <w:szCs w:val="20"/>
                </w:rPr>
                <w:t>REGION specifies the max region size. REGION=0K or 0M or omitting REGION means no limit will be applied.</w:t>
              </w:r>
            </w:ins>
          </w:p>
          <w:p w:rsidR="003C7801" w:rsidRPr="00DD379B" w:rsidRDefault="003C7801" w:rsidP="003C7801">
            <w:pPr>
              <w:spacing w:before="100" w:beforeAutospacing="1" w:after="100" w:afterAutospacing="1" w:line="240" w:lineRule="auto"/>
              <w:rPr>
                <w:ins w:id="111" w:author="Unknown"/>
                <w:rFonts w:ascii="Arial" w:eastAsia="Times New Roman" w:hAnsi="Arial" w:cs="Arial"/>
                <w:b/>
                <w:bCs/>
                <w:sz w:val="20"/>
                <w:szCs w:val="20"/>
              </w:rPr>
            </w:pPr>
            <w:ins w:id="112" w:author="Unknown">
              <w:r w:rsidRPr="00DD379B">
                <w:rPr>
                  <w:rFonts w:ascii="Arial" w:eastAsia="Times New Roman" w:hAnsi="Arial" w:cs="Arial"/>
                  <w:b/>
                  <w:bCs/>
                  <w:sz w:val="20"/>
                  <w:szCs w:val="20"/>
                </w:rPr>
                <w:t xml:space="preserve">21. What does the TIME parameter </w:t>
              </w:r>
            </w:ins>
            <w:r w:rsidR="00901F90" w:rsidRPr="00DD379B">
              <w:rPr>
                <w:rFonts w:ascii="Arial" w:eastAsia="Times New Roman" w:hAnsi="Arial" w:cs="Arial"/>
                <w:b/>
                <w:bCs/>
                <w:sz w:val="20"/>
                <w:szCs w:val="20"/>
              </w:rPr>
              <w:t>signify?</w:t>
            </w:r>
            <w:ins w:id="113" w:author="Unknown">
              <w:r w:rsidRPr="00DD379B">
                <w:rPr>
                  <w:rFonts w:ascii="Arial" w:eastAsia="Times New Roman" w:hAnsi="Arial" w:cs="Arial"/>
                  <w:b/>
                  <w:bCs/>
                  <w:sz w:val="20"/>
                  <w:szCs w:val="20"/>
                </w:rPr>
                <w:t xml:space="preserve"> What does TIME=1440 </w:t>
              </w:r>
            </w:ins>
            <w:r w:rsidR="00901F90" w:rsidRPr="00DD379B">
              <w:rPr>
                <w:rFonts w:ascii="Arial" w:eastAsia="Times New Roman" w:hAnsi="Arial" w:cs="Arial"/>
                <w:b/>
                <w:bCs/>
                <w:sz w:val="20"/>
                <w:szCs w:val="20"/>
              </w:rPr>
              <w:t>mean?</w:t>
            </w:r>
            <w:ins w:id="114" w:author="Unknown">
              <w:r w:rsidRPr="00DD379B">
                <w:rPr>
                  <w:rFonts w:ascii="Arial" w:eastAsia="Times New Roman" w:hAnsi="Arial" w:cs="Arial"/>
                  <w:b/>
                  <w:bCs/>
                  <w:sz w:val="20"/>
                  <w:szCs w:val="20"/>
                </w:rPr>
                <w:t xml:space="preserve"> </w:t>
              </w:r>
            </w:ins>
          </w:p>
          <w:p w:rsidR="003C7801" w:rsidRPr="00DD379B" w:rsidRDefault="003C7801" w:rsidP="003C7801">
            <w:pPr>
              <w:spacing w:before="100" w:beforeAutospacing="1" w:after="100" w:afterAutospacing="1" w:line="240" w:lineRule="auto"/>
              <w:rPr>
                <w:ins w:id="115" w:author="Unknown"/>
                <w:rFonts w:ascii="Arial" w:eastAsia="Times New Roman" w:hAnsi="Arial" w:cs="Arial"/>
                <w:sz w:val="20"/>
                <w:szCs w:val="20"/>
              </w:rPr>
            </w:pPr>
            <w:ins w:id="116" w:author="Unknown">
              <w:r w:rsidRPr="00DD379B">
                <w:rPr>
                  <w:rFonts w:ascii="Arial" w:eastAsia="Times New Roman" w:hAnsi="Arial" w:cs="Arial"/>
                  <w:sz w:val="20"/>
                  <w:szCs w:val="20"/>
                </w:rPr>
                <w:t>TIME parameter can be used to overcome S322 abends for programs that genuinely need more CPU time. TIME=1440 means no CPU time limit is to be applied to this step.</w:t>
              </w:r>
            </w:ins>
          </w:p>
          <w:p w:rsidR="003C7801" w:rsidRPr="00DD379B" w:rsidRDefault="003C7801" w:rsidP="003C7801">
            <w:pPr>
              <w:spacing w:before="100" w:beforeAutospacing="1" w:after="100" w:afterAutospacing="1" w:line="240" w:lineRule="auto"/>
              <w:rPr>
                <w:ins w:id="117" w:author="Unknown"/>
                <w:rFonts w:ascii="Arial" w:eastAsia="Times New Roman" w:hAnsi="Arial" w:cs="Arial"/>
                <w:b/>
                <w:bCs/>
                <w:sz w:val="20"/>
                <w:szCs w:val="20"/>
              </w:rPr>
            </w:pPr>
            <w:ins w:id="118" w:author="Unknown">
              <w:r w:rsidRPr="00DD379B">
                <w:rPr>
                  <w:rFonts w:ascii="Arial" w:eastAsia="Times New Roman" w:hAnsi="Arial" w:cs="Arial"/>
                  <w:b/>
                  <w:bCs/>
                  <w:sz w:val="20"/>
                  <w:szCs w:val="20"/>
                </w:rPr>
                <w:t>22. What is COND=</w:t>
              </w:r>
            </w:ins>
            <w:r w:rsidR="00901F90" w:rsidRPr="00DD379B">
              <w:rPr>
                <w:rFonts w:ascii="Arial" w:eastAsia="Times New Roman" w:hAnsi="Arial" w:cs="Arial"/>
                <w:b/>
                <w:bCs/>
                <w:sz w:val="20"/>
                <w:szCs w:val="20"/>
              </w:rPr>
              <w:t>EVEN?</w:t>
            </w:r>
            <w:ins w:id="119" w:author="Unknown">
              <w:r w:rsidRPr="00DD379B">
                <w:rPr>
                  <w:rFonts w:ascii="Arial" w:eastAsia="Times New Roman" w:hAnsi="Arial" w:cs="Arial"/>
                  <w:b/>
                  <w:bCs/>
                  <w:sz w:val="20"/>
                  <w:szCs w:val="20"/>
                </w:rPr>
                <w:t xml:space="preserve"> </w:t>
              </w:r>
            </w:ins>
          </w:p>
          <w:p w:rsidR="003C7801" w:rsidRPr="00DD379B" w:rsidRDefault="003C7801" w:rsidP="003C7801">
            <w:pPr>
              <w:spacing w:before="100" w:beforeAutospacing="1" w:after="100" w:afterAutospacing="1" w:line="240" w:lineRule="auto"/>
              <w:rPr>
                <w:ins w:id="120" w:author="Unknown"/>
                <w:rFonts w:ascii="Arial" w:eastAsia="Times New Roman" w:hAnsi="Arial" w:cs="Arial"/>
                <w:sz w:val="20"/>
                <w:szCs w:val="20"/>
              </w:rPr>
            </w:pPr>
            <w:ins w:id="121" w:author="Unknown">
              <w:r w:rsidRPr="00DD379B">
                <w:rPr>
                  <w:rFonts w:ascii="Arial" w:eastAsia="Times New Roman" w:hAnsi="Arial" w:cs="Arial"/>
                  <w:sz w:val="20"/>
                  <w:szCs w:val="20"/>
                </w:rPr>
                <w:t>Means execute this step even if any of the previous steps, terminated abnormally.</w:t>
              </w:r>
            </w:ins>
          </w:p>
          <w:p w:rsidR="003C7801" w:rsidRPr="00DD379B" w:rsidRDefault="003C7801" w:rsidP="003C7801">
            <w:pPr>
              <w:spacing w:before="100" w:beforeAutospacing="1" w:after="100" w:afterAutospacing="1" w:line="240" w:lineRule="auto"/>
              <w:rPr>
                <w:ins w:id="122" w:author="Unknown"/>
                <w:rFonts w:ascii="Arial" w:eastAsia="Times New Roman" w:hAnsi="Arial" w:cs="Arial"/>
                <w:b/>
                <w:bCs/>
                <w:sz w:val="20"/>
                <w:szCs w:val="20"/>
              </w:rPr>
            </w:pPr>
            <w:ins w:id="123" w:author="Unknown">
              <w:r w:rsidRPr="00DD379B">
                <w:rPr>
                  <w:rFonts w:ascii="Arial" w:eastAsia="Times New Roman" w:hAnsi="Arial" w:cs="Arial"/>
                  <w:b/>
                  <w:bCs/>
                  <w:sz w:val="20"/>
                  <w:szCs w:val="20"/>
                </w:rPr>
                <w:t>23. What is COND=</w:t>
              </w:r>
            </w:ins>
            <w:r w:rsidR="00A036B8" w:rsidRPr="00DD379B">
              <w:rPr>
                <w:rFonts w:ascii="Arial" w:eastAsia="Times New Roman" w:hAnsi="Arial" w:cs="Arial"/>
                <w:b/>
                <w:bCs/>
                <w:sz w:val="20"/>
                <w:szCs w:val="20"/>
              </w:rPr>
              <w:t>ONLY?</w:t>
            </w:r>
            <w:ins w:id="124" w:author="Unknown">
              <w:r w:rsidRPr="00DD379B">
                <w:rPr>
                  <w:rFonts w:ascii="Arial" w:eastAsia="Times New Roman" w:hAnsi="Arial" w:cs="Arial"/>
                  <w:b/>
                  <w:bCs/>
                  <w:sz w:val="20"/>
                  <w:szCs w:val="20"/>
                </w:rPr>
                <w:t xml:space="preserve"> </w:t>
              </w:r>
            </w:ins>
          </w:p>
          <w:p w:rsidR="003C7801" w:rsidRPr="00DD379B" w:rsidRDefault="003C7801" w:rsidP="003C7801">
            <w:pPr>
              <w:spacing w:before="100" w:beforeAutospacing="1" w:after="100" w:afterAutospacing="1" w:line="240" w:lineRule="auto"/>
              <w:rPr>
                <w:ins w:id="125" w:author="Unknown"/>
                <w:rFonts w:ascii="Arial" w:eastAsia="Times New Roman" w:hAnsi="Arial" w:cs="Arial"/>
                <w:sz w:val="20"/>
                <w:szCs w:val="20"/>
              </w:rPr>
            </w:pPr>
            <w:ins w:id="126" w:author="Unknown">
              <w:r w:rsidRPr="00DD379B">
                <w:rPr>
                  <w:rFonts w:ascii="Arial" w:eastAsia="Times New Roman" w:hAnsi="Arial" w:cs="Arial"/>
                  <w:sz w:val="20"/>
                  <w:szCs w:val="20"/>
                </w:rPr>
                <w:t>Means execute this step only if any of the previous steps, terminated abnormally.</w:t>
              </w:r>
            </w:ins>
          </w:p>
          <w:p w:rsidR="001338D2" w:rsidRDefault="001338D2" w:rsidP="003C7801">
            <w:pPr>
              <w:spacing w:before="100" w:beforeAutospacing="1" w:after="100" w:afterAutospacing="1" w:line="240" w:lineRule="auto"/>
              <w:rPr>
                <w:rFonts w:ascii="Arial" w:eastAsia="Times New Roman" w:hAnsi="Arial" w:cs="Arial"/>
                <w:b/>
                <w:bCs/>
                <w:sz w:val="20"/>
                <w:szCs w:val="20"/>
              </w:rPr>
            </w:pPr>
          </w:p>
          <w:p w:rsidR="003C7801" w:rsidRPr="00DD379B" w:rsidRDefault="003C7801" w:rsidP="003C7801">
            <w:pPr>
              <w:spacing w:before="100" w:beforeAutospacing="1" w:after="100" w:afterAutospacing="1" w:line="240" w:lineRule="auto"/>
              <w:rPr>
                <w:ins w:id="127" w:author="Unknown"/>
                <w:rFonts w:ascii="Arial" w:eastAsia="Times New Roman" w:hAnsi="Arial" w:cs="Arial"/>
                <w:b/>
                <w:bCs/>
                <w:sz w:val="20"/>
                <w:szCs w:val="20"/>
              </w:rPr>
            </w:pPr>
            <w:ins w:id="128" w:author="Unknown">
              <w:r w:rsidRPr="00DD379B">
                <w:rPr>
                  <w:rFonts w:ascii="Arial" w:eastAsia="Times New Roman" w:hAnsi="Arial" w:cs="Arial"/>
                  <w:b/>
                  <w:bCs/>
                  <w:sz w:val="20"/>
                  <w:szCs w:val="20"/>
                </w:rPr>
                <w:t xml:space="preserve">24. How do you check the syntax of a JCL without running it? </w:t>
              </w:r>
            </w:ins>
          </w:p>
          <w:p w:rsidR="003C7801" w:rsidRPr="00DD379B" w:rsidRDefault="003C7801" w:rsidP="003C7801">
            <w:pPr>
              <w:spacing w:before="100" w:beforeAutospacing="1" w:after="100" w:afterAutospacing="1" w:line="240" w:lineRule="auto"/>
              <w:rPr>
                <w:ins w:id="129" w:author="Unknown"/>
                <w:rFonts w:ascii="Arial" w:eastAsia="Times New Roman" w:hAnsi="Arial" w:cs="Arial"/>
                <w:sz w:val="20"/>
                <w:szCs w:val="20"/>
              </w:rPr>
            </w:pPr>
            <w:ins w:id="130" w:author="Unknown">
              <w:r w:rsidRPr="00DD379B">
                <w:rPr>
                  <w:rFonts w:ascii="Arial" w:eastAsia="Times New Roman" w:hAnsi="Arial" w:cs="Arial"/>
                  <w:sz w:val="20"/>
                  <w:szCs w:val="20"/>
                </w:rPr>
                <w:t>TYPERUN=SCAN on the JOB card or use JSCAN.</w:t>
              </w:r>
            </w:ins>
          </w:p>
          <w:p w:rsidR="003C7801" w:rsidRPr="00DD379B" w:rsidRDefault="003C7801" w:rsidP="003C7801">
            <w:pPr>
              <w:spacing w:before="100" w:beforeAutospacing="1" w:after="100" w:afterAutospacing="1" w:line="240" w:lineRule="auto"/>
              <w:rPr>
                <w:ins w:id="131" w:author="Unknown"/>
                <w:rFonts w:ascii="Arial" w:eastAsia="Times New Roman" w:hAnsi="Arial" w:cs="Arial"/>
                <w:b/>
                <w:bCs/>
                <w:sz w:val="20"/>
                <w:szCs w:val="20"/>
              </w:rPr>
            </w:pPr>
            <w:ins w:id="132" w:author="Unknown">
              <w:r w:rsidRPr="00DD379B">
                <w:rPr>
                  <w:rFonts w:ascii="Arial" w:eastAsia="Times New Roman" w:hAnsi="Arial" w:cs="Arial"/>
                  <w:b/>
                  <w:bCs/>
                  <w:sz w:val="20"/>
                  <w:szCs w:val="20"/>
                </w:rPr>
                <w:t xml:space="preserve">25. What does IEBGENER do? </w:t>
              </w:r>
            </w:ins>
          </w:p>
          <w:p w:rsidR="003C7801" w:rsidRPr="00DD379B" w:rsidRDefault="003C7801" w:rsidP="003C7801">
            <w:pPr>
              <w:spacing w:before="100" w:beforeAutospacing="1" w:after="100" w:afterAutospacing="1" w:line="240" w:lineRule="auto"/>
              <w:rPr>
                <w:ins w:id="133" w:author="Unknown"/>
                <w:rFonts w:ascii="Arial" w:eastAsia="Times New Roman" w:hAnsi="Arial" w:cs="Arial"/>
                <w:sz w:val="20"/>
                <w:szCs w:val="20"/>
              </w:rPr>
            </w:pPr>
            <w:ins w:id="134" w:author="Unknown">
              <w:r w:rsidRPr="00DD379B">
                <w:rPr>
                  <w:rFonts w:ascii="Arial" w:eastAsia="Times New Roman" w:hAnsi="Arial" w:cs="Arial"/>
                  <w:sz w:val="20"/>
                  <w:szCs w:val="20"/>
                </w:rPr>
                <w:t xml:space="preserve">Used to copy one QSAM file to another. Source dataset should be described using SYSUT1 ddname. Destination dataset should be </w:t>
              </w:r>
            </w:ins>
            <w:r w:rsidR="00B853B7" w:rsidRPr="00DD379B">
              <w:rPr>
                <w:rFonts w:ascii="Arial" w:eastAsia="Times New Roman" w:hAnsi="Arial" w:cs="Arial"/>
                <w:sz w:val="20"/>
                <w:szCs w:val="20"/>
              </w:rPr>
              <w:t>described</w:t>
            </w:r>
            <w:ins w:id="135" w:author="Unknown">
              <w:r w:rsidRPr="00DD379B">
                <w:rPr>
                  <w:rFonts w:ascii="Arial" w:eastAsia="Times New Roman" w:hAnsi="Arial" w:cs="Arial"/>
                  <w:sz w:val="20"/>
                  <w:szCs w:val="20"/>
                </w:rPr>
                <w:t xml:space="preserve"> using SYSUT2. IEBGENR can also do some reformatting of data by supplying control cards via SYSIN.</w:t>
              </w:r>
            </w:ins>
          </w:p>
          <w:p w:rsidR="003C7801" w:rsidRPr="00DD379B" w:rsidRDefault="003C7801" w:rsidP="003C7801">
            <w:pPr>
              <w:spacing w:before="100" w:beforeAutospacing="1" w:after="100" w:afterAutospacing="1" w:line="240" w:lineRule="auto"/>
              <w:rPr>
                <w:ins w:id="136" w:author="Unknown"/>
                <w:rFonts w:ascii="Arial" w:eastAsia="Times New Roman" w:hAnsi="Arial" w:cs="Arial"/>
                <w:b/>
                <w:bCs/>
                <w:sz w:val="20"/>
                <w:szCs w:val="20"/>
              </w:rPr>
            </w:pPr>
            <w:ins w:id="137" w:author="Unknown">
              <w:r w:rsidRPr="00DD379B">
                <w:rPr>
                  <w:rFonts w:ascii="Arial" w:eastAsia="Times New Roman" w:hAnsi="Arial" w:cs="Arial"/>
                  <w:b/>
                  <w:bCs/>
                  <w:sz w:val="20"/>
                  <w:szCs w:val="20"/>
                </w:rPr>
                <w:t xml:space="preserve">26. How do you send the output of a COBOL program to a member of a PDS? </w:t>
              </w:r>
            </w:ins>
          </w:p>
          <w:p w:rsidR="003C7801" w:rsidRPr="00DD379B" w:rsidRDefault="003C7801" w:rsidP="003C7801">
            <w:pPr>
              <w:spacing w:before="100" w:beforeAutospacing="1" w:after="100" w:afterAutospacing="1" w:line="240" w:lineRule="auto"/>
              <w:rPr>
                <w:ins w:id="138" w:author="Unknown"/>
                <w:rFonts w:ascii="Arial" w:eastAsia="Times New Roman" w:hAnsi="Arial" w:cs="Arial"/>
                <w:sz w:val="20"/>
                <w:szCs w:val="20"/>
              </w:rPr>
            </w:pPr>
            <w:ins w:id="139" w:author="Unknown">
              <w:r w:rsidRPr="00DD379B">
                <w:rPr>
                  <w:rFonts w:ascii="Arial" w:eastAsia="Times New Roman" w:hAnsi="Arial" w:cs="Arial"/>
                  <w:sz w:val="20"/>
                  <w:szCs w:val="20"/>
                </w:rPr>
                <w:t xml:space="preserve">Code the DSN as </w:t>
              </w:r>
              <w:r w:rsidRPr="00087C97">
                <w:rPr>
                  <w:rFonts w:ascii="Arial" w:eastAsia="Times New Roman" w:hAnsi="Arial" w:cs="Arial"/>
                  <w:caps/>
                  <w:sz w:val="20"/>
                  <w:szCs w:val="20"/>
                </w:rPr>
                <w:t>pds</w:t>
              </w:r>
              <w:r w:rsidRPr="00DD379B">
                <w:rPr>
                  <w:rFonts w:ascii="Arial" w:eastAsia="Times New Roman" w:hAnsi="Arial" w:cs="Arial"/>
                  <w:sz w:val="20"/>
                  <w:szCs w:val="20"/>
                </w:rPr>
                <w:t xml:space="preserve">(member) with a DISP of SHR. </w:t>
              </w:r>
              <w:r w:rsidRPr="000A44BF">
                <w:rPr>
                  <w:rFonts w:ascii="Arial" w:eastAsia="Times New Roman" w:hAnsi="Arial" w:cs="Arial"/>
                  <w:sz w:val="20"/>
                  <w:szCs w:val="20"/>
                  <w:highlight w:val="yellow"/>
                </w:rPr>
                <w:t xml:space="preserve">The </w:t>
              </w:r>
              <w:r w:rsidRPr="000A44BF">
                <w:rPr>
                  <w:rFonts w:ascii="Arial" w:eastAsia="Times New Roman" w:hAnsi="Arial" w:cs="Arial"/>
                  <w:caps/>
                  <w:sz w:val="20"/>
                  <w:szCs w:val="20"/>
                  <w:highlight w:val="yellow"/>
                </w:rPr>
                <w:t>disp</w:t>
              </w:r>
              <w:r w:rsidRPr="000A44BF">
                <w:rPr>
                  <w:rFonts w:ascii="Arial" w:eastAsia="Times New Roman" w:hAnsi="Arial" w:cs="Arial"/>
                  <w:sz w:val="20"/>
                  <w:szCs w:val="20"/>
                  <w:highlight w:val="yellow"/>
                </w:rPr>
                <w:t xml:space="preserve"> applies to the </w:t>
              </w:r>
              <w:r w:rsidRPr="000A44BF">
                <w:rPr>
                  <w:rFonts w:ascii="Arial" w:eastAsia="Times New Roman" w:hAnsi="Arial" w:cs="Arial"/>
                  <w:caps/>
                  <w:sz w:val="20"/>
                  <w:szCs w:val="20"/>
                  <w:highlight w:val="yellow"/>
                </w:rPr>
                <w:t>pds</w:t>
              </w:r>
              <w:r w:rsidRPr="000A44BF">
                <w:rPr>
                  <w:rFonts w:ascii="Arial" w:eastAsia="Times New Roman" w:hAnsi="Arial" w:cs="Arial"/>
                  <w:sz w:val="20"/>
                  <w:szCs w:val="20"/>
                  <w:highlight w:val="yellow"/>
                </w:rPr>
                <w:t xml:space="preserve"> and not to a specific member.</w:t>
              </w:r>
            </w:ins>
          </w:p>
          <w:p w:rsidR="003C7801" w:rsidRPr="00DD379B" w:rsidRDefault="003C7801" w:rsidP="003C7801">
            <w:pPr>
              <w:spacing w:before="100" w:beforeAutospacing="1" w:after="100" w:afterAutospacing="1" w:line="240" w:lineRule="auto"/>
              <w:rPr>
                <w:ins w:id="140" w:author="Unknown"/>
                <w:rFonts w:ascii="Arial" w:eastAsia="Times New Roman" w:hAnsi="Arial" w:cs="Arial"/>
                <w:b/>
                <w:bCs/>
                <w:sz w:val="20"/>
                <w:szCs w:val="20"/>
              </w:rPr>
            </w:pPr>
            <w:ins w:id="141" w:author="Unknown">
              <w:r w:rsidRPr="00DD379B">
                <w:rPr>
                  <w:rFonts w:ascii="Arial" w:eastAsia="Times New Roman" w:hAnsi="Arial" w:cs="Arial"/>
                  <w:b/>
                  <w:bCs/>
                  <w:sz w:val="20"/>
                  <w:szCs w:val="20"/>
                </w:rPr>
                <w:t xml:space="preserve">27. I have multiple jobs </w:t>
              </w:r>
            </w:ins>
            <w:r w:rsidR="00A47793" w:rsidRPr="00DD379B">
              <w:rPr>
                <w:rFonts w:ascii="Arial" w:eastAsia="Times New Roman" w:hAnsi="Arial" w:cs="Arial"/>
                <w:b/>
                <w:bCs/>
                <w:sz w:val="20"/>
                <w:szCs w:val="20"/>
              </w:rPr>
              <w:t>(JCLs</w:t>
            </w:r>
            <w:ins w:id="142" w:author="Unknown">
              <w:r w:rsidRPr="00DD379B">
                <w:rPr>
                  <w:rFonts w:ascii="Arial" w:eastAsia="Times New Roman" w:hAnsi="Arial" w:cs="Arial"/>
                  <w:b/>
                  <w:bCs/>
                  <w:sz w:val="20"/>
                  <w:szCs w:val="20"/>
                </w:rPr>
                <w:t xml:space="preserve"> with several JOB </w:t>
              </w:r>
              <w:proofErr w:type="gramStart"/>
              <w:r w:rsidRPr="00DD379B">
                <w:rPr>
                  <w:rFonts w:ascii="Arial" w:eastAsia="Times New Roman" w:hAnsi="Arial" w:cs="Arial"/>
                  <w:b/>
                  <w:bCs/>
                  <w:sz w:val="20"/>
                  <w:szCs w:val="20"/>
                </w:rPr>
                <w:t>cards )</w:t>
              </w:r>
              <w:proofErr w:type="gramEnd"/>
              <w:r w:rsidRPr="00DD379B">
                <w:rPr>
                  <w:rFonts w:ascii="Arial" w:eastAsia="Times New Roman" w:hAnsi="Arial" w:cs="Arial"/>
                  <w:b/>
                  <w:bCs/>
                  <w:sz w:val="20"/>
                  <w:szCs w:val="20"/>
                </w:rPr>
                <w:t xml:space="preserve"> in a member. What happens if I submit it? </w:t>
              </w:r>
            </w:ins>
          </w:p>
          <w:p w:rsidR="003C7801" w:rsidRPr="00DD379B" w:rsidRDefault="003C7801" w:rsidP="003C7801">
            <w:pPr>
              <w:spacing w:before="100" w:beforeAutospacing="1" w:after="100" w:afterAutospacing="1" w:line="240" w:lineRule="auto"/>
              <w:rPr>
                <w:ins w:id="143" w:author="Unknown"/>
                <w:rFonts w:ascii="Arial" w:eastAsia="Times New Roman" w:hAnsi="Arial" w:cs="Arial"/>
                <w:sz w:val="20"/>
                <w:szCs w:val="20"/>
              </w:rPr>
            </w:pPr>
            <w:ins w:id="144" w:author="Unknown">
              <w:r w:rsidRPr="00DD379B">
                <w:rPr>
                  <w:rFonts w:ascii="Arial" w:eastAsia="Times New Roman" w:hAnsi="Arial" w:cs="Arial"/>
                  <w:sz w:val="20"/>
                  <w:szCs w:val="20"/>
                </w:rPr>
                <w:t xml:space="preserve">Multiple jobs are submitted (as many jobs as the number of JOB cards). </w:t>
              </w:r>
            </w:ins>
          </w:p>
          <w:p w:rsidR="003C7801" w:rsidRPr="00DD379B" w:rsidRDefault="003C7801" w:rsidP="003C7801">
            <w:pPr>
              <w:spacing w:before="100" w:beforeAutospacing="1" w:after="100" w:afterAutospacing="1" w:line="240" w:lineRule="auto"/>
              <w:rPr>
                <w:ins w:id="145" w:author="Unknown"/>
                <w:rFonts w:ascii="Arial" w:eastAsia="Times New Roman" w:hAnsi="Arial" w:cs="Arial"/>
                <w:b/>
                <w:bCs/>
                <w:sz w:val="20"/>
                <w:szCs w:val="20"/>
              </w:rPr>
            </w:pPr>
            <w:ins w:id="146" w:author="Unknown">
              <w:r w:rsidRPr="00DD379B">
                <w:rPr>
                  <w:rFonts w:ascii="Arial" w:eastAsia="Times New Roman" w:hAnsi="Arial" w:cs="Arial"/>
                  <w:b/>
                  <w:bCs/>
                  <w:sz w:val="20"/>
                  <w:szCs w:val="20"/>
                </w:rPr>
                <w:t xml:space="preserve">28. I have a COBOL program that ACCEPTs some input data. How do you code the JCL </w:t>
              </w:r>
            </w:ins>
            <w:r w:rsidR="00A47793" w:rsidRPr="00DD379B">
              <w:rPr>
                <w:rFonts w:ascii="Arial" w:eastAsia="Times New Roman" w:hAnsi="Arial" w:cs="Arial"/>
                <w:b/>
                <w:bCs/>
                <w:sz w:val="20"/>
                <w:szCs w:val="20"/>
              </w:rPr>
              <w:t>statement</w:t>
            </w:r>
            <w:ins w:id="147" w:author="Unknown">
              <w:r w:rsidRPr="00DD379B">
                <w:rPr>
                  <w:rFonts w:ascii="Arial" w:eastAsia="Times New Roman" w:hAnsi="Arial" w:cs="Arial"/>
                  <w:b/>
                  <w:bCs/>
                  <w:sz w:val="20"/>
                  <w:szCs w:val="20"/>
                </w:rPr>
                <w:t xml:space="preserve"> for this? </w:t>
              </w:r>
            </w:ins>
            <w:r w:rsidR="00A47793" w:rsidRPr="00DD379B">
              <w:rPr>
                <w:rFonts w:ascii="Arial" w:eastAsia="Times New Roman" w:hAnsi="Arial" w:cs="Arial"/>
                <w:b/>
                <w:bCs/>
                <w:sz w:val="20"/>
                <w:szCs w:val="20"/>
              </w:rPr>
              <w:t>(How</w:t>
            </w:r>
            <w:ins w:id="148" w:author="Unknown">
              <w:r w:rsidRPr="00DD379B">
                <w:rPr>
                  <w:rFonts w:ascii="Arial" w:eastAsia="Times New Roman" w:hAnsi="Arial" w:cs="Arial"/>
                  <w:b/>
                  <w:bCs/>
                  <w:sz w:val="20"/>
                  <w:szCs w:val="20"/>
                </w:rPr>
                <w:t xml:space="preserve"> do you code instream data in a JCL</w:t>
              </w:r>
            </w:ins>
            <w:r w:rsidR="00A47793" w:rsidRPr="00DD379B">
              <w:rPr>
                <w:rFonts w:ascii="Arial" w:eastAsia="Times New Roman" w:hAnsi="Arial" w:cs="Arial"/>
                <w:b/>
                <w:bCs/>
                <w:sz w:val="20"/>
                <w:szCs w:val="20"/>
              </w:rPr>
              <w:t>?)</w:t>
            </w:r>
            <w:ins w:id="149" w:author="Unknown">
              <w:r w:rsidRPr="00DD379B">
                <w:rPr>
                  <w:rFonts w:ascii="Arial" w:eastAsia="Times New Roman" w:hAnsi="Arial" w:cs="Arial"/>
                  <w:b/>
                  <w:bCs/>
                  <w:sz w:val="20"/>
                  <w:szCs w:val="20"/>
                </w:rPr>
                <w:t xml:space="preserve"> </w:t>
              </w:r>
            </w:ins>
          </w:p>
          <w:p w:rsidR="003C7801" w:rsidRPr="00DD379B" w:rsidRDefault="003C7801" w:rsidP="003C7801">
            <w:pPr>
              <w:spacing w:before="100" w:beforeAutospacing="1" w:after="100" w:afterAutospacing="1" w:line="240" w:lineRule="auto"/>
              <w:rPr>
                <w:ins w:id="150" w:author="Unknown"/>
                <w:rFonts w:ascii="Arial" w:eastAsia="Times New Roman" w:hAnsi="Arial" w:cs="Arial"/>
                <w:sz w:val="20"/>
                <w:szCs w:val="20"/>
              </w:rPr>
            </w:pPr>
            <w:ins w:id="151" w:author="Unknown">
              <w:r w:rsidRPr="00DD379B">
                <w:rPr>
                  <w:rFonts w:ascii="Arial" w:eastAsia="Times New Roman" w:hAnsi="Arial" w:cs="Arial"/>
                  <w:sz w:val="20"/>
                  <w:szCs w:val="20"/>
                </w:rPr>
                <w:t>//SYSIN DD*</w:t>
              </w:r>
            </w:ins>
          </w:p>
          <w:p w:rsidR="003C7801" w:rsidRPr="00DD379B" w:rsidRDefault="003C7801" w:rsidP="003C7801">
            <w:pPr>
              <w:spacing w:before="100" w:beforeAutospacing="1" w:after="100" w:afterAutospacing="1" w:line="240" w:lineRule="auto"/>
              <w:rPr>
                <w:ins w:id="152" w:author="Unknown"/>
                <w:rFonts w:ascii="Arial" w:eastAsia="Times New Roman" w:hAnsi="Arial" w:cs="Arial"/>
                <w:sz w:val="20"/>
                <w:szCs w:val="20"/>
              </w:rPr>
            </w:pPr>
            <w:ins w:id="153" w:author="Unknown">
              <w:r w:rsidRPr="00DD379B">
                <w:rPr>
                  <w:rFonts w:ascii="Arial" w:eastAsia="Times New Roman" w:hAnsi="Arial" w:cs="Arial"/>
                  <w:sz w:val="20"/>
                  <w:szCs w:val="20"/>
                </w:rPr>
                <w:t>input data</w:t>
              </w:r>
            </w:ins>
          </w:p>
          <w:p w:rsidR="003C7801" w:rsidRPr="00DD379B" w:rsidRDefault="003C7801" w:rsidP="003C7801">
            <w:pPr>
              <w:spacing w:before="100" w:beforeAutospacing="1" w:after="100" w:afterAutospacing="1" w:line="240" w:lineRule="auto"/>
              <w:rPr>
                <w:ins w:id="154" w:author="Unknown"/>
                <w:rFonts w:ascii="Arial" w:eastAsia="Times New Roman" w:hAnsi="Arial" w:cs="Arial"/>
                <w:sz w:val="20"/>
                <w:szCs w:val="20"/>
              </w:rPr>
            </w:pPr>
            <w:ins w:id="155" w:author="Unknown">
              <w:r w:rsidRPr="00DD379B">
                <w:rPr>
                  <w:rFonts w:ascii="Arial" w:eastAsia="Times New Roman" w:hAnsi="Arial" w:cs="Arial"/>
                  <w:sz w:val="20"/>
                  <w:szCs w:val="20"/>
                </w:rPr>
                <w:t>input data</w:t>
              </w:r>
            </w:ins>
          </w:p>
          <w:p w:rsidR="003C7801" w:rsidRPr="00DD379B" w:rsidRDefault="003C7801" w:rsidP="003C7801">
            <w:pPr>
              <w:spacing w:before="100" w:beforeAutospacing="1" w:after="100" w:afterAutospacing="1" w:line="240" w:lineRule="auto"/>
              <w:rPr>
                <w:ins w:id="156" w:author="Unknown"/>
                <w:rFonts w:ascii="Arial" w:eastAsia="Times New Roman" w:hAnsi="Arial" w:cs="Arial"/>
                <w:sz w:val="20"/>
                <w:szCs w:val="20"/>
              </w:rPr>
            </w:pPr>
            <w:ins w:id="157" w:author="Unknown">
              <w:r w:rsidRPr="00DD379B">
                <w:rPr>
                  <w:rFonts w:ascii="Arial" w:eastAsia="Times New Roman" w:hAnsi="Arial" w:cs="Arial"/>
                  <w:sz w:val="20"/>
                  <w:szCs w:val="20"/>
                </w:rPr>
                <w:t>/*</w:t>
              </w:r>
            </w:ins>
          </w:p>
          <w:p w:rsidR="003C7801" w:rsidRPr="00DD379B" w:rsidRDefault="003C7801" w:rsidP="003C7801">
            <w:pPr>
              <w:spacing w:before="100" w:beforeAutospacing="1" w:after="100" w:afterAutospacing="1" w:line="240" w:lineRule="auto"/>
              <w:rPr>
                <w:ins w:id="158" w:author="Unknown"/>
                <w:rFonts w:ascii="Arial" w:eastAsia="Times New Roman" w:hAnsi="Arial" w:cs="Arial"/>
                <w:b/>
                <w:bCs/>
                <w:sz w:val="20"/>
                <w:szCs w:val="20"/>
              </w:rPr>
            </w:pPr>
            <w:ins w:id="159" w:author="Unknown">
              <w:r w:rsidRPr="00DD379B">
                <w:rPr>
                  <w:rFonts w:ascii="Arial" w:eastAsia="Times New Roman" w:hAnsi="Arial" w:cs="Arial"/>
                  <w:b/>
                  <w:bCs/>
                  <w:sz w:val="20"/>
                  <w:szCs w:val="20"/>
                </w:rPr>
                <w:t xml:space="preserve">29. Can you code instream data in a </w:t>
              </w:r>
            </w:ins>
            <w:r w:rsidR="007C1C93" w:rsidRPr="00DD379B">
              <w:rPr>
                <w:rFonts w:ascii="Arial" w:eastAsia="Times New Roman" w:hAnsi="Arial" w:cs="Arial"/>
                <w:b/>
                <w:bCs/>
                <w:sz w:val="20"/>
                <w:szCs w:val="20"/>
              </w:rPr>
              <w:t>PROC?</w:t>
            </w:r>
            <w:ins w:id="160" w:author="Unknown">
              <w:r w:rsidRPr="00DD379B">
                <w:rPr>
                  <w:rFonts w:ascii="Arial" w:eastAsia="Times New Roman" w:hAnsi="Arial" w:cs="Arial"/>
                  <w:b/>
                  <w:bCs/>
                  <w:sz w:val="20"/>
                  <w:szCs w:val="20"/>
                </w:rPr>
                <w:t xml:space="preserve"> </w:t>
              </w:r>
            </w:ins>
          </w:p>
          <w:p w:rsidR="003C7801" w:rsidRPr="00DD379B" w:rsidRDefault="003C7801" w:rsidP="003C7801">
            <w:pPr>
              <w:spacing w:before="100" w:beforeAutospacing="1" w:after="100" w:afterAutospacing="1" w:line="240" w:lineRule="auto"/>
              <w:rPr>
                <w:ins w:id="161" w:author="Unknown"/>
                <w:rFonts w:ascii="Arial" w:eastAsia="Times New Roman" w:hAnsi="Arial" w:cs="Arial"/>
                <w:sz w:val="20"/>
                <w:szCs w:val="20"/>
              </w:rPr>
            </w:pPr>
            <w:ins w:id="162" w:author="Unknown">
              <w:r w:rsidRPr="00DD379B">
                <w:rPr>
                  <w:rFonts w:ascii="Arial" w:eastAsia="Times New Roman" w:hAnsi="Arial" w:cs="Arial"/>
                  <w:sz w:val="20"/>
                  <w:szCs w:val="20"/>
                </w:rPr>
                <w:t>No.</w:t>
              </w:r>
            </w:ins>
          </w:p>
          <w:p w:rsidR="003C7801" w:rsidRPr="00DD379B" w:rsidRDefault="003C7801" w:rsidP="003C7801">
            <w:pPr>
              <w:spacing w:before="100" w:beforeAutospacing="1" w:after="100" w:afterAutospacing="1" w:line="240" w:lineRule="auto"/>
              <w:rPr>
                <w:ins w:id="163" w:author="Unknown"/>
                <w:rFonts w:ascii="Arial" w:eastAsia="Times New Roman" w:hAnsi="Arial" w:cs="Arial"/>
                <w:b/>
                <w:bCs/>
                <w:sz w:val="20"/>
                <w:szCs w:val="20"/>
              </w:rPr>
            </w:pPr>
            <w:ins w:id="164" w:author="Unknown">
              <w:r w:rsidRPr="00DD379B">
                <w:rPr>
                  <w:rFonts w:ascii="Arial" w:eastAsia="Times New Roman" w:hAnsi="Arial" w:cs="Arial"/>
                  <w:b/>
                  <w:bCs/>
                  <w:sz w:val="20"/>
                  <w:szCs w:val="20"/>
                </w:rPr>
                <w:t xml:space="preserve">30. How do you overcome this </w:t>
              </w:r>
            </w:ins>
            <w:r w:rsidR="007C1C93" w:rsidRPr="00DD379B">
              <w:rPr>
                <w:rFonts w:ascii="Arial" w:eastAsia="Times New Roman" w:hAnsi="Arial" w:cs="Arial"/>
                <w:b/>
                <w:bCs/>
                <w:sz w:val="20"/>
                <w:szCs w:val="20"/>
              </w:rPr>
              <w:t>limitation?</w:t>
            </w:r>
            <w:ins w:id="165" w:author="Unknown">
              <w:r w:rsidRPr="00DD379B">
                <w:rPr>
                  <w:rFonts w:ascii="Arial" w:eastAsia="Times New Roman" w:hAnsi="Arial" w:cs="Arial"/>
                  <w:b/>
                  <w:bCs/>
                  <w:sz w:val="20"/>
                  <w:szCs w:val="20"/>
                </w:rPr>
                <w:t xml:space="preserve"> </w:t>
              </w:r>
            </w:ins>
          </w:p>
          <w:p w:rsidR="003C7801" w:rsidRPr="00DD379B" w:rsidRDefault="003C7801" w:rsidP="003C7801">
            <w:pPr>
              <w:spacing w:before="100" w:beforeAutospacing="1" w:after="100" w:afterAutospacing="1" w:line="240" w:lineRule="auto"/>
              <w:rPr>
                <w:ins w:id="166" w:author="Unknown"/>
                <w:rFonts w:ascii="Arial" w:eastAsia="Times New Roman" w:hAnsi="Arial" w:cs="Arial"/>
                <w:sz w:val="20"/>
                <w:szCs w:val="20"/>
              </w:rPr>
            </w:pPr>
            <w:ins w:id="167" w:author="Unknown">
              <w:r w:rsidRPr="00BF64A3">
                <w:rPr>
                  <w:rFonts w:ascii="Arial" w:eastAsia="Times New Roman" w:hAnsi="Arial" w:cs="Arial"/>
                  <w:sz w:val="20"/>
                  <w:szCs w:val="20"/>
                  <w:highlight w:val="yellow"/>
                </w:rPr>
                <w:t>One way is to code SYSIN DD DUMMY in the PROC, and then override this from the JCL with instream data.</w:t>
              </w:r>
            </w:ins>
          </w:p>
          <w:p w:rsidR="00E95190" w:rsidRDefault="00E95190" w:rsidP="003C7801">
            <w:pPr>
              <w:spacing w:before="100" w:beforeAutospacing="1" w:after="100" w:afterAutospacing="1" w:line="240" w:lineRule="auto"/>
              <w:rPr>
                <w:rFonts w:ascii="Arial" w:eastAsia="Times New Roman" w:hAnsi="Arial" w:cs="Arial"/>
                <w:b/>
                <w:bCs/>
                <w:sz w:val="20"/>
                <w:szCs w:val="20"/>
              </w:rPr>
            </w:pPr>
          </w:p>
          <w:p w:rsidR="00E95190" w:rsidRDefault="00E95190" w:rsidP="003C7801">
            <w:pPr>
              <w:spacing w:before="100" w:beforeAutospacing="1" w:after="100" w:afterAutospacing="1" w:line="240" w:lineRule="auto"/>
              <w:rPr>
                <w:rFonts w:ascii="Arial" w:eastAsia="Times New Roman" w:hAnsi="Arial" w:cs="Arial"/>
                <w:b/>
                <w:bCs/>
                <w:sz w:val="20"/>
                <w:szCs w:val="20"/>
              </w:rPr>
            </w:pPr>
          </w:p>
          <w:p w:rsidR="00E95190" w:rsidRDefault="00E95190" w:rsidP="003C7801">
            <w:pPr>
              <w:spacing w:before="100" w:beforeAutospacing="1" w:after="100" w:afterAutospacing="1" w:line="240" w:lineRule="auto"/>
              <w:rPr>
                <w:rFonts w:ascii="Arial" w:eastAsia="Times New Roman" w:hAnsi="Arial" w:cs="Arial"/>
                <w:b/>
                <w:bCs/>
                <w:sz w:val="20"/>
                <w:szCs w:val="20"/>
              </w:rPr>
            </w:pPr>
          </w:p>
          <w:p w:rsidR="00E95190" w:rsidRDefault="00E95190" w:rsidP="003C7801">
            <w:pPr>
              <w:spacing w:before="100" w:beforeAutospacing="1" w:after="100" w:afterAutospacing="1" w:line="240" w:lineRule="auto"/>
              <w:rPr>
                <w:rFonts w:ascii="Arial" w:eastAsia="Times New Roman" w:hAnsi="Arial" w:cs="Arial"/>
                <w:b/>
                <w:bCs/>
                <w:sz w:val="20"/>
                <w:szCs w:val="20"/>
              </w:rPr>
            </w:pPr>
          </w:p>
          <w:p w:rsidR="00E95190" w:rsidRDefault="00E95190" w:rsidP="003C7801">
            <w:pPr>
              <w:spacing w:before="100" w:beforeAutospacing="1" w:after="100" w:afterAutospacing="1" w:line="240" w:lineRule="auto"/>
              <w:rPr>
                <w:rFonts w:ascii="Arial" w:eastAsia="Times New Roman" w:hAnsi="Arial" w:cs="Arial"/>
                <w:b/>
                <w:bCs/>
                <w:sz w:val="20"/>
                <w:szCs w:val="20"/>
              </w:rPr>
            </w:pPr>
          </w:p>
          <w:p w:rsidR="00E95190" w:rsidRDefault="00E95190" w:rsidP="003C7801">
            <w:pPr>
              <w:spacing w:before="100" w:beforeAutospacing="1" w:after="100" w:afterAutospacing="1" w:line="240" w:lineRule="auto"/>
              <w:rPr>
                <w:rFonts w:ascii="Arial" w:eastAsia="Times New Roman" w:hAnsi="Arial" w:cs="Arial"/>
                <w:b/>
                <w:bCs/>
                <w:sz w:val="20"/>
                <w:szCs w:val="20"/>
              </w:rPr>
            </w:pPr>
          </w:p>
          <w:p w:rsidR="003C7801" w:rsidRPr="00DD379B" w:rsidRDefault="003C7801" w:rsidP="003C7801">
            <w:pPr>
              <w:spacing w:before="100" w:beforeAutospacing="1" w:after="100" w:afterAutospacing="1" w:line="240" w:lineRule="auto"/>
              <w:rPr>
                <w:ins w:id="168" w:author="Unknown"/>
                <w:rFonts w:ascii="Arial" w:eastAsia="Times New Roman" w:hAnsi="Arial" w:cs="Arial"/>
                <w:b/>
                <w:bCs/>
                <w:sz w:val="20"/>
                <w:szCs w:val="20"/>
              </w:rPr>
            </w:pPr>
            <w:ins w:id="169" w:author="Unknown">
              <w:r w:rsidRPr="00DD379B">
                <w:rPr>
                  <w:rFonts w:ascii="Arial" w:eastAsia="Times New Roman" w:hAnsi="Arial" w:cs="Arial"/>
                  <w:b/>
                  <w:bCs/>
                  <w:sz w:val="20"/>
                  <w:szCs w:val="20"/>
                </w:rPr>
                <w:t xml:space="preserve">31. How do you run a COBOL batch program from a JCL? How do you run a COBOL/DB2 program? </w:t>
              </w:r>
            </w:ins>
          </w:p>
          <w:p w:rsidR="003C7801" w:rsidRPr="00BF64A3" w:rsidRDefault="003C7801" w:rsidP="00BF64A3">
            <w:pPr>
              <w:pStyle w:val="NoSpacing"/>
              <w:rPr>
                <w:ins w:id="170" w:author="Unknown"/>
                <w:rFonts w:ascii="Arial" w:hAnsi="Arial" w:cs="Arial"/>
                <w:sz w:val="24"/>
                <w:szCs w:val="24"/>
              </w:rPr>
            </w:pPr>
            <w:ins w:id="171" w:author="Unknown">
              <w:r w:rsidRPr="00BF64A3">
                <w:rPr>
                  <w:rFonts w:ascii="Arial" w:hAnsi="Arial" w:cs="Arial"/>
                  <w:sz w:val="24"/>
                  <w:szCs w:val="24"/>
                </w:rPr>
                <w:t>To run a non DB2 program,</w:t>
              </w:r>
            </w:ins>
          </w:p>
          <w:p w:rsidR="003C7801" w:rsidRPr="00BF64A3" w:rsidRDefault="003C7801" w:rsidP="00BF64A3">
            <w:pPr>
              <w:pStyle w:val="NoSpacing"/>
              <w:rPr>
                <w:ins w:id="172" w:author="Unknown"/>
                <w:rFonts w:ascii="Arial" w:hAnsi="Arial" w:cs="Arial"/>
                <w:sz w:val="24"/>
                <w:szCs w:val="24"/>
              </w:rPr>
            </w:pPr>
            <w:ins w:id="173" w:author="Unknown">
              <w:r w:rsidRPr="00BF64A3">
                <w:rPr>
                  <w:rFonts w:ascii="Arial" w:hAnsi="Arial" w:cs="Arial"/>
                  <w:sz w:val="24"/>
                  <w:szCs w:val="24"/>
                </w:rPr>
                <w:t>//STEP001 EXEC PGM=MYPROG</w:t>
              </w:r>
            </w:ins>
          </w:p>
          <w:p w:rsidR="003C7801" w:rsidRPr="00BF64A3" w:rsidRDefault="003C7801" w:rsidP="00BF64A3">
            <w:pPr>
              <w:pStyle w:val="NoSpacing"/>
              <w:rPr>
                <w:ins w:id="174" w:author="Unknown"/>
                <w:rFonts w:ascii="Arial" w:hAnsi="Arial" w:cs="Arial"/>
                <w:sz w:val="24"/>
                <w:szCs w:val="24"/>
              </w:rPr>
            </w:pPr>
            <w:ins w:id="175" w:author="Unknown">
              <w:r w:rsidRPr="00BF64A3">
                <w:rPr>
                  <w:rFonts w:ascii="Arial" w:hAnsi="Arial" w:cs="Arial"/>
                  <w:sz w:val="24"/>
                  <w:szCs w:val="24"/>
                </w:rPr>
                <w:t>To run a DB2 program,</w:t>
              </w:r>
            </w:ins>
          </w:p>
          <w:p w:rsidR="003C7801" w:rsidRPr="00BF64A3" w:rsidRDefault="003C7801" w:rsidP="00BF64A3">
            <w:pPr>
              <w:pStyle w:val="NoSpacing"/>
              <w:rPr>
                <w:ins w:id="176" w:author="Unknown"/>
                <w:rFonts w:ascii="Arial" w:hAnsi="Arial" w:cs="Arial"/>
                <w:sz w:val="24"/>
                <w:szCs w:val="24"/>
              </w:rPr>
            </w:pPr>
            <w:ins w:id="177" w:author="Unknown">
              <w:r w:rsidRPr="00BF64A3">
                <w:rPr>
                  <w:rFonts w:ascii="Arial" w:hAnsi="Arial" w:cs="Arial"/>
                  <w:sz w:val="24"/>
                  <w:szCs w:val="24"/>
                </w:rPr>
                <w:t>//STEP001 EXEC PGM=</w:t>
              </w:r>
              <w:r w:rsidRPr="00E95190">
                <w:rPr>
                  <w:rFonts w:ascii="Arial" w:hAnsi="Arial" w:cs="Arial"/>
                  <w:b/>
                  <w:sz w:val="24"/>
                  <w:szCs w:val="24"/>
                </w:rPr>
                <w:t>IKJEFT01</w:t>
              </w:r>
            </w:ins>
          </w:p>
          <w:p w:rsidR="003C7801" w:rsidRPr="00BF64A3" w:rsidRDefault="003C7801" w:rsidP="00BF64A3">
            <w:pPr>
              <w:pStyle w:val="NoSpacing"/>
              <w:rPr>
                <w:ins w:id="178" w:author="Unknown"/>
                <w:rFonts w:ascii="Arial" w:hAnsi="Arial" w:cs="Arial"/>
                <w:sz w:val="24"/>
                <w:szCs w:val="24"/>
              </w:rPr>
            </w:pPr>
            <w:ins w:id="179" w:author="Unknown">
              <w:r w:rsidRPr="00BF64A3">
                <w:rPr>
                  <w:rFonts w:ascii="Arial" w:hAnsi="Arial" w:cs="Arial"/>
                  <w:sz w:val="24"/>
                  <w:szCs w:val="24"/>
                </w:rPr>
                <w:t>//</w:t>
              </w:r>
              <w:r w:rsidRPr="003F6CA4">
                <w:rPr>
                  <w:rFonts w:ascii="Arial" w:hAnsi="Arial" w:cs="Arial"/>
                  <w:b/>
                  <w:sz w:val="24"/>
                  <w:szCs w:val="24"/>
                </w:rPr>
                <w:t>SYSTSIN</w:t>
              </w:r>
              <w:r w:rsidRPr="00BF64A3">
                <w:rPr>
                  <w:rFonts w:ascii="Arial" w:hAnsi="Arial" w:cs="Arial"/>
                  <w:sz w:val="24"/>
                  <w:szCs w:val="24"/>
                </w:rPr>
                <w:t xml:space="preserve"> DD *</w:t>
              </w:r>
            </w:ins>
          </w:p>
          <w:p w:rsidR="003C7801" w:rsidRPr="00BF64A3" w:rsidRDefault="003C7801" w:rsidP="00BF64A3">
            <w:pPr>
              <w:pStyle w:val="NoSpacing"/>
              <w:rPr>
                <w:ins w:id="180" w:author="Unknown"/>
                <w:rFonts w:ascii="Arial" w:hAnsi="Arial" w:cs="Arial"/>
                <w:sz w:val="24"/>
                <w:szCs w:val="24"/>
              </w:rPr>
            </w:pPr>
            <w:ins w:id="181" w:author="Unknown">
              <w:r w:rsidRPr="00BF64A3">
                <w:rPr>
                  <w:rFonts w:ascii="Arial" w:hAnsi="Arial" w:cs="Arial"/>
                  <w:sz w:val="24"/>
                  <w:szCs w:val="24"/>
                </w:rPr>
                <w:t xml:space="preserve">DSN </w:t>
              </w:r>
              <w:proofErr w:type="gramStart"/>
              <w:r w:rsidRPr="00BF64A3">
                <w:rPr>
                  <w:rFonts w:ascii="Arial" w:hAnsi="Arial" w:cs="Arial"/>
                  <w:sz w:val="24"/>
                  <w:szCs w:val="24"/>
                </w:rPr>
                <w:t>SYSTEM(</w:t>
              </w:r>
              <w:proofErr w:type="gramEnd"/>
              <w:r w:rsidRPr="00BF64A3">
                <w:rPr>
                  <w:rFonts w:ascii="Arial" w:hAnsi="Arial" w:cs="Arial"/>
                  <w:sz w:val="24"/>
                  <w:szCs w:val="24"/>
                </w:rPr>
                <w:t>....)</w:t>
              </w:r>
            </w:ins>
          </w:p>
          <w:p w:rsidR="003C7801" w:rsidRPr="00BF64A3" w:rsidRDefault="003C7801" w:rsidP="00BF64A3">
            <w:pPr>
              <w:pStyle w:val="NoSpacing"/>
              <w:rPr>
                <w:ins w:id="182" w:author="Unknown"/>
                <w:rFonts w:ascii="Arial" w:hAnsi="Arial" w:cs="Arial"/>
                <w:sz w:val="24"/>
                <w:szCs w:val="24"/>
              </w:rPr>
            </w:pPr>
            <w:ins w:id="183" w:author="Unknown">
              <w:r w:rsidRPr="00BF64A3">
                <w:rPr>
                  <w:rFonts w:ascii="Arial" w:hAnsi="Arial" w:cs="Arial"/>
                  <w:sz w:val="24"/>
                  <w:szCs w:val="24"/>
                </w:rPr>
                <w:t>RUN PROGRAM(MYPROG)</w:t>
              </w:r>
            </w:ins>
          </w:p>
          <w:p w:rsidR="003C7801" w:rsidRPr="00BF64A3" w:rsidRDefault="003C7801" w:rsidP="00BF64A3">
            <w:pPr>
              <w:pStyle w:val="NoSpacing"/>
              <w:rPr>
                <w:ins w:id="184" w:author="Unknown"/>
                <w:rFonts w:ascii="Arial" w:hAnsi="Arial" w:cs="Arial"/>
                <w:sz w:val="24"/>
                <w:szCs w:val="24"/>
              </w:rPr>
            </w:pPr>
            <w:proofErr w:type="gramStart"/>
            <w:ins w:id="185" w:author="Unknown">
              <w:r w:rsidRPr="00BF64A3">
                <w:rPr>
                  <w:rFonts w:ascii="Arial" w:hAnsi="Arial" w:cs="Arial"/>
                  <w:sz w:val="24"/>
                  <w:szCs w:val="24"/>
                </w:rPr>
                <w:t>PLAN(</w:t>
              </w:r>
              <w:proofErr w:type="gramEnd"/>
              <w:r w:rsidRPr="00BF64A3">
                <w:rPr>
                  <w:rFonts w:ascii="Arial" w:hAnsi="Arial" w:cs="Arial"/>
                  <w:sz w:val="24"/>
                  <w:szCs w:val="24"/>
                </w:rPr>
                <w:t xml:space="preserve">.....) </w:t>
              </w:r>
              <w:proofErr w:type="gramStart"/>
              <w:r w:rsidRPr="00BF64A3">
                <w:rPr>
                  <w:rFonts w:ascii="Arial" w:hAnsi="Arial" w:cs="Arial"/>
                  <w:sz w:val="24"/>
                  <w:szCs w:val="24"/>
                </w:rPr>
                <w:t>LIB(</w:t>
              </w:r>
              <w:proofErr w:type="gramEnd"/>
              <w:r w:rsidRPr="00BF64A3">
                <w:rPr>
                  <w:rFonts w:ascii="Arial" w:hAnsi="Arial" w:cs="Arial"/>
                  <w:sz w:val="24"/>
                  <w:szCs w:val="24"/>
                </w:rPr>
                <w:t>....) PARMS(...)</w:t>
              </w:r>
            </w:ins>
          </w:p>
          <w:p w:rsidR="003C7801" w:rsidRPr="00BF64A3" w:rsidRDefault="003C7801" w:rsidP="00BF64A3">
            <w:pPr>
              <w:pStyle w:val="NoSpacing"/>
              <w:rPr>
                <w:ins w:id="186" w:author="Unknown"/>
                <w:rFonts w:ascii="Arial" w:hAnsi="Arial" w:cs="Arial"/>
                <w:sz w:val="24"/>
                <w:szCs w:val="24"/>
              </w:rPr>
            </w:pPr>
            <w:ins w:id="187" w:author="Unknown">
              <w:r w:rsidRPr="00BF64A3">
                <w:rPr>
                  <w:rFonts w:ascii="Arial" w:hAnsi="Arial" w:cs="Arial"/>
                  <w:sz w:val="24"/>
                  <w:szCs w:val="24"/>
                </w:rPr>
                <w:t>/*</w:t>
              </w:r>
            </w:ins>
          </w:p>
          <w:p w:rsidR="003C7801" w:rsidRPr="00DD379B" w:rsidRDefault="003C7801" w:rsidP="003C7801">
            <w:pPr>
              <w:spacing w:before="100" w:beforeAutospacing="1" w:after="100" w:afterAutospacing="1" w:line="240" w:lineRule="auto"/>
              <w:rPr>
                <w:ins w:id="188" w:author="Unknown"/>
                <w:rFonts w:ascii="Arial" w:eastAsia="Times New Roman" w:hAnsi="Arial" w:cs="Arial"/>
                <w:b/>
                <w:bCs/>
                <w:sz w:val="20"/>
                <w:szCs w:val="20"/>
              </w:rPr>
            </w:pPr>
            <w:ins w:id="189" w:author="Unknown">
              <w:r w:rsidRPr="00DD379B">
                <w:rPr>
                  <w:rFonts w:ascii="Arial" w:eastAsia="Times New Roman" w:hAnsi="Arial" w:cs="Arial"/>
                  <w:b/>
                  <w:bCs/>
                  <w:sz w:val="20"/>
                  <w:szCs w:val="20"/>
                </w:rPr>
                <w:t xml:space="preserve">32. What is STEPLIB, JOBLIB? What is it used for? </w:t>
              </w:r>
            </w:ins>
          </w:p>
          <w:p w:rsidR="003C7801" w:rsidRPr="00DD379B" w:rsidRDefault="003C7801" w:rsidP="003C7801">
            <w:pPr>
              <w:spacing w:before="100" w:beforeAutospacing="1" w:after="100" w:afterAutospacing="1" w:line="240" w:lineRule="auto"/>
              <w:rPr>
                <w:ins w:id="190" w:author="Unknown"/>
                <w:rFonts w:ascii="Arial" w:eastAsia="Times New Roman" w:hAnsi="Arial" w:cs="Arial"/>
                <w:sz w:val="20"/>
                <w:szCs w:val="20"/>
              </w:rPr>
            </w:pPr>
            <w:ins w:id="191" w:author="Unknown">
              <w:r w:rsidRPr="001F3589">
                <w:rPr>
                  <w:rFonts w:ascii="Arial" w:eastAsia="Times New Roman" w:hAnsi="Arial" w:cs="Arial"/>
                  <w:sz w:val="20"/>
                  <w:szCs w:val="20"/>
                  <w:highlight w:val="yellow"/>
                </w:rPr>
                <w:t>Specifies that the private library (or libraries) specified should be searched before the default system libraries in order to locate a program to be executed</w:t>
              </w:r>
              <w:r w:rsidRPr="00DD379B">
                <w:rPr>
                  <w:rFonts w:ascii="Arial" w:eastAsia="Times New Roman" w:hAnsi="Arial" w:cs="Arial"/>
                  <w:sz w:val="20"/>
                  <w:szCs w:val="20"/>
                </w:rPr>
                <w:t>.</w:t>
              </w:r>
            </w:ins>
          </w:p>
          <w:p w:rsidR="003C7801" w:rsidRPr="00DD379B" w:rsidRDefault="003C7801" w:rsidP="003C7801">
            <w:pPr>
              <w:spacing w:before="100" w:beforeAutospacing="1" w:after="100" w:afterAutospacing="1" w:line="240" w:lineRule="auto"/>
              <w:rPr>
                <w:ins w:id="192" w:author="Unknown"/>
                <w:rFonts w:ascii="Arial" w:eastAsia="Times New Roman" w:hAnsi="Arial" w:cs="Arial"/>
                <w:sz w:val="20"/>
                <w:szCs w:val="20"/>
              </w:rPr>
            </w:pPr>
            <w:ins w:id="193" w:author="Unknown">
              <w:r w:rsidRPr="00DD379B">
                <w:rPr>
                  <w:rFonts w:ascii="Arial" w:eastAsia="Times New Roman" w:hAnsi="Arial" w:cs="Arial"/>
                  <w:sz w:val="20"/>
                  <w:szCs w:val="20"/>
                </w:rPr>
                <w:t>STEPLIB applies only to the particular step, JOBLIB to all steps in the job.</w:t>
              </w:r>
            </w:ins>
          </w:p>
          <w:p w:rsidR="003C7801" w:rsidRPr="00DD379B" w:rsidRDefault="003C7801" w:rsidP="003C7801">
            <w:pPr>
              <w:spacing w:before="100" w:beforeAutospacing="1" w:after="100" w:afterAutospacing="1" w:line="240" w:lineRule="auto"/>
              <w:rPr>
                <w:ins w:id="194" w:author="Unknown"/>
                <w:rFonts w:ascii="Arial" w:eastAsia="Times New Roman" w:hAnsi="Arial" w:cs="Arial"/>
                <w:b/>
                <w:bCs/>
                <w:sz w:val="20"/>
                <w:szCs w:val="20"/>
              </w:rPr>
            </w:pPr>
            <w:ins w:id="195" w:author="Unknown">
              <w:r w:rsidRPr="00DD379B">
                <w:rPr>
                  <w:rFonts w:ascii="Arial" w:eastAsia="Times New Roman" w:hAnsi="Arial" w:cs="Arial"/>
                  <w:b/>
                  <w:bCs/>
                  <w:sz w:val="20"/>
                  <w:szCs w:val="20"/>
                </w:rPr>
                <w:t xml:space="preserve">33. What is order of searching of the libraries in a JCL? </w:t>
              </w:r>
            </w:ins>
          </w:p>
          <w:p w:rsidR="003C7801" w:rsidRPr="00DD379B" w:rsidRDefault="003C7801" w:rsidP="003C7801">
            <w:pPr>
              <w:spacing w:before="100" w:beforeAutospacing="1" w:after="100" w:afterAutospacing="1" w:line="240" w:lineRule="auto"/>
              <w:rPr>
                <w:ins w:id="196" w:author="Unknown"/>
                <w:rFonts w:ascii="Arial" w:eastAsia="Times New Roman" w:hAnsi="Arial" w:cs="Arial"/>
                <w:sz w:val="20"/>
                <w:szCs w:val="20"/>
              </w:rPr>
            </w:pPr>
            <w:ins w:id="197" w:author="Unknown">
              <w:r w:rsidRPr="005E533F">
                <w:rPr>
                  <w:rFonts w:ascii="Arial" w:eastAsia="Times New Roman" w:hAnsi="Arial" w:cs="Arial"/>
                  <w:sz w:val="20"/>
                  <w:szCs w:val="20"/>
                  <w:highlight w:val="yellow"/>
                </w:rPr>
                <w:t xml:space="preserve">First any private libraries as specified in the STEPLIB or JOBLIB, then the system libraries such as SYS1.LINKLIB. The system libraries are specified in the </w:t>
              </w:r>
              <w:r w:rsidRPr="005E533F">
                <w:rPr>
                  <w:rFonts w:ascii="Arial" w:eastAsia="Times New Roman" w:hAnsi="Arial" w:cs="Arial"/>
                  <w:caps/>
                  <w:sz w:val="20"/>
                  <w:szCs w:val="20"/>
                  <w:highlight w:val="yellow"/>
                </w:rPr>
                <w:t>linklist</w:t>
              </w:r>
              <w:r w:rsidRPr="005E533F">
                <w:rPr>
                  <w:rFonts w:ascii="Arial" w:eastAsia="Times New Roman" w:hAnsi="Arial" w:cs="Arial"/>
                  <w:sz w:val="20"/>
                  <w:szCs w:val="20"/>
                  <w:highlight w:val="yellow"/>
                </w:rPr>
                <w:t>.</w:t>
              </w:r>
              <w:r w:rsidRPr="00DD379B">
                <w:rPr>
                  <w:rFonts w:ascii="Arial" w:eastAsia="Times New Roman" w:hAnsi="Arial" w:cs="Arial"/>
                  <w:sz w:val="20"/>
                  <w:szCs w:val="20"/>
                </w:rPr>
                <w:t xml:space="preserve"> </w:t>
              </w:r>
            </w:ins>
          </w:p>
          <w:p w:rsidR="003C7801" w:rsidRPr="00DD379B" w:rsidRDefault="003C7801" w:rsidP="003C7801">
            <w:pPr>
              <w:spacing w:before="100" w:beforeAutospacing="1" w:after="100" w:afterAutospacing="1" w:line="240" w:lineRule="auto"/>
              <w:rPr>
                <w:ins w:id="198" w:author="Unknown"/>
                <w:rFonts w:ascii="Arial" w:eastAsia="Times New Roman" w:hAnsi="Arial" w:cs="Arial"/>
                <w:b/>
                <w:bCs/>
                <w:sz w:val="20"/>
                <w:szCs w:val="20"/>
              </w:rPr>
            </w:pPr>
            <w:ins w:id="199" w:author="Unknown">
              <w:r w:rsidRPr="00DD379B">
                <w:rPr>
                  <w:rFonts w:ascii="Arial" w:eastAsia="Times New Roman" w:hAnsi="Arial" w:cs="Arial"/>
                  <w:b/>
                  <w:bCs/>
                  <w:sz w:val="20"/>
                  <w:szCs w:val="20"/>
                </w:rPr>
                <w:t xml:space="preserve">34. What happens if both JOBLIB &amp; STEPLIB is </w:t>
              </w:r>
            </w:ins>
            <w:r w:rsidR="00F37E60" w:rsidRPr="00DD379B">
              <w:rPr>
                <w:rFonts w:ascii="Arial" w:eastAsia="Times New Roman" w:hAnsi="Arial" w:cs="Arial"/>
                <w:b/>
                <w:bCs/>
                <w:sz w:val="20"/>
                <w:szCs w:val="20"/>
              </w:rPr>
              <w:t>specified?</w:t>
            </w:r>
            <w:ins w:id="200" w:author="Unknown">
              <w:r w:rsidRPr="00DD379B">
                <w:rPr>
                  <w:rFonts w:ascii="Arial" w:eastAsia="Times New Roman" w:hAnsi="Arial" w:cs="Arial"/>
                  <w:b/>
                  <w:bCs/>
                  <w:sz w:val="20"/>
                  <w:szCs w:val="20"/>
                </w:rPr>
                <w:t xml:space="preserve"> </w:t>
              </w:r>
            </w:ins>
          </w:p>
          <w:p w:rsidR="003C7801" w:rsidRPr="00DD379B" w:rsidRDefault="003C7801" w:rsidP="003C7801">
            <w:pPr>
              <w:spacing w:before="100" w:beforeAutospacing="1" w:after="100" w:afterAutospacing="1" w:line="240" w:lineRule="auto"/>
              <w:rPr>
                <w:ins w:id="201" w:author="Unknown"/>
                <w:rFonts w:ascii="Arial" w:eastAsia="Times New Roman" w:hAnsi="Arial" w:cs="Arial"/>
                <w:sz w:val="20"/>
                <w:szCs w:val="20"/>
              </w:rPr>
            </w:pPr>
            <w:ins w:id="202" w:author="Unknown">
              <w:r w:rsidRPr="00F37E60">
                <w:rPr>
                  <w:rFonts w:ascii="Arial" w:eastAsia="Times New Roman" w:hAnsi="Arial" w:cs="Arial"/>
                  <w:sz w:val="20"/>
                  <w:szCs w:val="20"/>
                  <w:highlight w:val="yellow"/>
                </w:rPr>
                <w:t>JOBLIB is ignored</w:t>
              </w:r>
              <w:r w:rsidRPr="00DD379B">
                <w:rPr>
                  <w:rFonts w:ascii="Arial" w:eastAsia="Times New Roman" w:hAnsi="Arial" w:cs="Arial"/>
                  <w:sz w:val="20"/>
                  <w:szCs w:val="20"/>
                </w:rPr>
                <w:t>.</w:t>
              </w:r>
            </w:ins>
          </w:p>
          <w:p w:rsidR="003C7801" w:rsidRPr="00DD379B" w:rsidRDefault="003C7801" w:rsidP="003C7801">
            <w:pPr>
              <w:spacing w:before="100" w:beforeAutospacing="1" w:after="100" w:afterAutospacing="1" w:line="240" w:lineRule="auto"/>
              <w:rPr>
                <w:ins w:id="203" w:author="Unknown"/>
                <w:rFonts w:ascii="Arial" w:eastAsia="Times New Roman" w:hAnsi="Arial" w:cs="Arial"/>
                <w:b/>
                <w:bCs/>
                <w:sz w:val="20"/>
                <w:szCs w:val="20"/>
              </w:rPr>
            </w:pPr>
            <w:ins w:id="204" w:author="Unknown">
              <w:r w:rsidRPr="00DD379B">
                <w:rPr>
                  <w:rFonts w:ascii="Arial" w:eastAsia="Times New Roman" w:hAnsi="Arial" w:cs="Arial"/>
                  <w:b/>
                  <w:bCs/>
                  <w:sz w:val="20"/>
                  <w:szCs w:val="20"/>
                </w:rPr>
                <w:t xml:space="preserve">35. When you specify </w:t>
              </w:r>
            </w:ins>
            <w:r w:rsidR="00F37E60" w:rsidRPr="00DD379B">
              <w:rPr>
                <w:rFonts w:ascii="Arial" w:eastAsia="Times New Roman" w:hAnsi="Arial" w:cs="Arial"/>
                <w:b/>
                <w:bCs/>
                <w:sz w:val="20"/>
                <w:szCs w:val="20"/>
              </w:rPr>
              <w:t>multiple</w:t>
            </w:r>
            <w:ins w:id="205" w:author="Unknown">
              <w:r w:rsidRPr="00DD379B">
                <w:rPr>
                  <w:rFonts w:ascii="Arial" w:eastAsia="Times New Roman" w:hAnsi="Arial" w:cs="Arial"/>
                  <w:b/>
                  <w:bCs/>
                  <w:sz w:val="20"/>
                  <w:szCs w:val="20"/>
                </w:rPr>
                <w:t xml:space="preserve"> datasets in a JOBLIB or STEPLIB, what factor determines the order? </w:t>
              </w:r>
            </w:ins>
          </w:p>
          <w:p w:rsidR="003C7801" w:rsidRPr="00DD379B" w:rsidRDefault="003C7801" w:rsidP="003C7801">
            <w:pPr>
              <w:spacing w:before="100" w:beforeAutospacing="1" w:after="100" w:afterAutospacing="1" w:line="240" w:lineRule="auto"/>
              <w:rPr>
                <w:ins w:id="206" w:author="Unknown"/>
                <w:rFonts w:ascii="Arial" w:eastAsia="Times New Roman" w:hAnsi="Arial" w:cs="Arial"/>
                <w:sz w:val="20"/>
                <w:szCs w:val="20"/>
              </w:rPr>
            </w:pPr>
            <w:ins w:id="207" w:author="Unknown">
              <w:r w:rsidRPr="00F37E60">
                <w:rPr>
                  <w:rFonts w:ascii="Arial" w:eastAsia="Times New Roman" w:hAnsi="Arial" w:cs="Arial"/>
                  <w:sz w:val="20"/>
                  <w:szCs w:val="20"/>
                  <w:highlight w:val="yellow"/>
                </w:rPr>
                <w:t xml:space="preserve">The library with </w:t>
              </w:r>
              <w:r w:rsidRPr="00F37E60">
                <w:rPr>
                  <w:rFonts w:ascii="Arial" w:eastAsia="Times New Roman" w:hAnsi="Arial" w:cs="Arial"/>
                  <w:b/>
                  <w:sz w:val="20"/>
                  <w:szCs w:val="20"/>
                  <w:highlight w:val="yellow"/>
                </w:rPr>
                <w:t>the largest block size</w:t>
              </w:r>
              <w:r w:rsidRPr="00F37E60">
                <w:rPr>
                  <w:rFonts w:ascii="Arial" w:eastAsia="Times New Roman" w:hAnsi="Arial" w:cs="Arial"/>
                  <w:sz w:val="20"/>
                  <w:szCs w:val="20"/>
                  <w:highlight w:val="yellow"/>
                </w:rPr>
                <w:t xml:space="preserve"> should be the first one.</w:t>
              </w:r>
            </w:ins>
          </w:p>
          <w:p w:rsidR="003C7801" w:rsidRPr="00DD379B" w:rsidRDefault="003C7801" w:rsidP="003C7801">
            <w:pPr>
              <w:spacing w:before="100" w:beforeAutospacing="1" w:after="100" w:afterAutospacing="1" w:line="240" w:lineRule="auto"/>
              <w:rPr>
                <w:ins w:id="208" w:author="Unknown"/>
                <w:rFonts w:ascii="Arial" w:eastAsia="Times New Roman" w:hAnsi="Arial" w:cs="Arial"/>
                <w:b/>
                <w:bCs/>
                <w:sz w:val="20"/>
                <w:szCs w:val="20"/>
              </w:rPr>
            </w:pPr>
            <w:ins w:id="209" w:author="Unknown">
              <w:r w:rsidRPr="00DD379B">
                <w:rPr>
                  <w:rFonts w:ascii="Arial" w:eastAsia="Times New Roman" w:hAnsi="Arial" w:cs="Arial"/>
                  <w:b/>
                  <w:bCs/>
                  <w:sz w:val="20"/>
                  <w:szCs w:val="20"/>
                </w:rPr>
                <w:t xml:space="preserve">36. How to change default </w:t>
              </w:r>
              <w:r w:rsidRPr="00F14A10">
                <w:rPr>
                  <w:rFonts w:ascii="Arial" w:eastAsia="Times New Roman" w:hAnsi="Arial" w:cs="Arial"/>
                  <w:b/>
                  <w:bCs/>
                  <w:caps/>
                  <w:sz w:val="20"/>
                  <w:szCs w:val="20"/>
                </w:rPr>
                <w:t>proclib</w:t>
              </w:r>
              <w:r w:rsidRPr="00DD379B">
                <w:rPr>
                  <w:rFonts w:ascii="Arial" w:eastAsia="Times New Roman" w:hAnsi="Arial" w:cs="Arial"/>
                  <w:b/>
                  <w:bCs/>
                  <w:sz w:val="20"/>
                  <w:szCs w:val="20"/>
                </w:rPr>
                <w:t xml:space="preserve">? </w:t>
              </w:r>
            </w:ins>
          </w:p>
          <w:p w:rsidR="003C7801" w:rsidRPr="00DD379B" w:rsidRDefault="003C7801" w:rsidP="003C7801">
            <w:pPr>
              <w:spacing w:before="100" w:beforeAutospacing="1" w:after="100" w:afterAutospacing="1" w:line="240" w:lineRule="auto"/>
              <w:rPr>
                <w:ins w:id="210" w:author="Unknown"/>
                <w:rFonts w:ascii="Arial" w:eastAsia="Times New Roman" w:hAnsi="Arial" w:cs="Arial"/>
                <w:sz w:val="20"/>
                <w:szCs w:val="20"/>
              </w:rPr>
            </w:pPr>
            <w:ins w:id="211" w:author="Unknown">
              <w:r w:rsidRPr="00DD379B">
                <w:rPr>
                  <w:rFonts w:ascii="Arial" w:eastAsia="Times New Roman" w:hAnsi="Arial" w:cs="Arial"/>
                  <w:sz w:val="20"/>
                  <w:szCs w:val="20"/>
                </w:rPr>
                <w:t>//ABCD JCLLIB ORDER=(</w:t>
              </w:r>
              <w:proofErr w:type="gramStart"/>
              <w:r w:rsidRPr="00DD379B">
                <w:rPr>
                  <w:rFonts w:ascii="Arial" w:eastAsia="Times New Roman" w:hAnsi="Arial" w:cs="Arial"/>
                  <w:sz w:val="20"/>
                  <w:szCs w:val="20"/>
                </w:rPr>
                <w:t>ME.MYPROCLIB</w:t>
              </w:r>
              <w:proofErr w:type="gramEnd"/>
              <w:r w:rsidRPr="00DD379B">
                <w:rPr>
                  <w:rFonts w:ascii="Arial" w:eastAsia="Times New Roman" w:hAnsi="Arial" w:cs="Arial"/>
                  <w:sz w:val="20"/>
                  <w:szCs w:val="20"/>
                </w:rPr>
                <w:t>,SYS1.PROCLIB)</w:t>
              </w:r>
            </w:ins>
          </w:p>
          <w:p w:rsidR="003C7801" w:rsidRPr="00DD379B" w:rsidRDefault="003C7801" w:rsidP="003C7801">
            <w:pPr>
              <w:spacing w:before="100" w:beforeAutospacing="1" w:after="100" w:afterAutospacing="1" w:line="240" w:lineRule="auto"/>
              <w:rPr>
                <w:ins w:id="212" w:author="Unknown"/>
                <w:rFonts w:ascii="Arial" w:eastAsia="Times New Roman" w:hAnsi="Arial" w:cs="Arial"/>
                <w:b/>
                <w:bCs/>
                <w:sz w:val="20"/>
                <w:szCs w:val="20"/>
              </w:rPr>
            </w:pPr>
            <w:ins w:id="213" w:author="Unknown">
              <w:r w:rsidRPr="00DD379B">
                <w:rPr>
                  <w:rFonts w:ascii="Arial" w:eastAsia="Times New Roman" w:hAnsi="Arial" w:cs="Arial"/>
                  <w:b/>
                  <w:bCs/>
                  <w:sz w:val="20"/>
                  <w:szCs w:val="20"/>
                </w:rPr>
                <w:t xml:space="preserve">37. The </w:t>
              </w:r>
              <w:r w:rsidRPr="007D31BB">
                <w:rPr>
                  <w:rFonts w:ascii="Arial" w:eastAsia="Times New Roman" w:hAnsi="Arial" w:cs="Arial"/>
                  <w:b/>
                  <w:bCs/>
                  <w:caps/>
                  <w:sz w:val="20"/>
                  <w:szCs w:val="20"/>
                </w:rPr>
                <w:t>disp</w:t>
              </w:r>
              <w:r w:rsidRPr="00DD379B">
                <w:rPr>
                  <w:rFonts w:ascii="Arial" w:eastAsia="Times New Roman" w:hAnsi="Arial" w:cs="Arial"/>
                  <w:b/>
                  <w:bCs/>
                  <w:sz w:val="20"/>
                  <w:szCs w:val="20"/>
                </w:rPr>
                <w:t xml:space="preserve"> in the JCL is MOD and the program opens the file in OUTPUT mode. What </w:t>
              </w:r>
            </w:ins>
            <w:r w:rsidR="00B966D0" w:rsidRPr="00DD379B">
              <w:rPr>
                <w:rFonts w:ascii="Arial" w:eastAsia="Times New Roman" w:hAnsi="Arial" w:cs="Arial"/>
                <w:b/>
                <w:bCs/>
                <w:sz w:val="20"/>
                <w:szCs w:val="20"/>
              </w:rPr>
              <w:t>happens?</w:t>
            </w:r>
            <w:ins w:id="214" w:author="Unknown">
              <w:r w:rsidRPr="00DD379B">
                <w:rPr>
                  <w:rFonts w:ascii="Arial" w:eastAsia="Times New Roman" w:hAnsi="Arial" w:cs="Arial"/>
                  <w:b/>
                  <w:bCs/>
                  <w:sz w:val="20"/>
                  <w:szCs w:val="20"/>
                </w:rPr>
                <w:t xml:space="preserve"> </w:t>
              </w:r>
            </w:ins>
          </w:p>
          <w:p w:rsidR="003C7801" w:rsidRPr="001B6561" w:rsidRDefault="003C7801" w:rsidP="003C7801">
            <w:pPr>
              <w:spacing w:before="100" w:beforeAutospacing="1" w:after="100" w:afterAutospacing="1" w:line="240" w:lineRule="auto"/>
              <w:rPr>
                <w:ins w:id="215" w:author="Unknown"/>
                <w:rFonts w:ascii="Arial" w:eastAsia="Times New Roman" w:hAnsi="Arial" w:cs="Arial"/>
                <w:b/>
                <w:sz w:val="20"/>
                <w:szCs w:val="20"/>
              </w:rPr>
            </w:pPr>
            <w:ins w:id="216" w:author="Unknown">
              <w:r w:rsidRPr="001B6561">
                <w:rPr>
                  <w:rFonts w:ascii="Arial" w:eastAsia="Times New Roman" w:hAnsi="Arial" w:cs="Arial"/>
                  <w:b/>
                  <w:sz w:val="20"/>
                  <w:szCs w:val="20"/>
                </w:rPr>
                <w:t xml:space="preserve">The </w:t>
              </w:r>
              <w:r w:rsidRPr="001B6561">
                <w:rPr>
                  <w:rFonts w:ascii="Arial" w:eastAsia="Times New Roman" w:hAnsi="Arial" w:cs="Arial"/>
                  <w:b/>
                  <w:caps/>
                  <w:sz w:val="20"/>
                  <w:szCs w:val="20"/>
                </w:rPr>
                <w:t>disp</w:t>
              </w:r>
              <w:r w:rsidRPr="001B6561">
                <w:rPr>
                  <w:rFonts w:ascii="Arial" w:eastAsia="Times New Roman" w:hAnsi="Arial" w:cs="Arial"/>
                  <w:b/>
                  <w:sz w:val="20"/>
                  <w:szCs w:val="20"/>
                </w:rPr>
                <w:t xml:space="preserve"> in the JCL is SHR and the pgm opens the file in EXTEND mode. What </w:t>
              </w:r>
            </w:ins>
            <w:r w:rsidR="00B966D0" w:rsidRPr="001B6561">
              <w:rPr>
                <w:rFonts w:ascii="Arial" w:eastAsia="Times New Roman" w:hAnsi="Arial" w:cs="Arial"/>
                <w:b/>
                <w:sz w:val="20"/>
                <w:szCs w:val="20"/>
              </w:rPr>
              <w:t>happens?</w:t>
            </w:r>
            <w:ins w:id="217" w:author="Unknown">
              <w:r w:rsidRPr="001B6561">
                <w:rPr>
                  <w:rFonts w:ascii="Arial" w:eastAsia="Times New Roman" w:hAnsi="Arial" w:cs="Arial"/>
                  <w:b/>
                  <w:sz w:val="20"/>
                  <w:szCs w:val="20"/>
                </w:rPr>
                <w:t xml:space="preserve"> </w:t>
              </w:r>
            </w:ins>
          </w:p>
          <w:p w:rsidR="003C7801" w:rsidRPr="00DD379B" w:rsidRDefault="003C7801" w:rsidP="003C7801">
            <w:pPr>
              <w:spacing w:before="100" w:beforeAutospacing="1" w:after="100" w:afterAutospacing="1" w:line="240" w:lineRule="auto"/>
              <w:rPr>
                <w:ins w:id="218" w:author="Unknown"/>
                <w:rFonts w:ascii="Arial" w:eastAsia="Times New Roman" w:hAnsi="Arial" w:cs="Arial"/>
                <w:sz w:val="20"/>
                <w:szCs w:val="20"/>
              </w:rPr>
            </w:pPr>
            <w:ins w:id="219" w:author="Unknown">
              <w:r w:rsidRPr="0070063C">
                <w:rPr>
                  <w:rFonts w:ascii="Arial" w:eastAsia="Times New Roman" w:hAnsi="Arial" w:cs="Arial"/>
                  <w:sz w:val="20"/>
                  <w:szCs w:val="20"/>
                  <w:highlight w:val="yellow"/>
                </w:rPr>
                <w:t>Records will be written to end of file (append) when a WRITE is done in both cases.</w:t>
              </w:r>
            </w:ins>
          </w:p>
          <w:p w:rsidR="003C7801" w:rsidRPr="00DD379B" w:rsidRDefault="003C7801" w:rsidP="003C7801">
            <w:pPr>
              <w:spacing w:before="100" w:beforeAutospacing="1" w:after="100" w:afterAutospacing="1" w:line="240" w:lineRule="auto"/>
              <w:rPr>
                <w:ins w:id="220" w:author="Unknown"/>
                <w:rFonts w:ascii="Arial" w:eastAsia="Times New Roman" w:hAnsi="Arial" w:cs="Arial"/>
                <w:b/>
                <w:bCs/>
                <w:sz w:val="20"/>
                <w:szCs w:val="20"/>
              </w:rPr>
            </w:pPr>
            <w:ins w:id="221" w:author="Unknown">
              <w:r w:rsidRPr="00DD379B">
                <w:rPr>
                  <w:rFonts w:ascii="Arial" w:eastAsia="Times New Roman" w:hAnsi="Arial" w:cs="Arial"/>
                  <w:b/>
                  <w:bCs/>
                  <w:sz w:val="20"/>
                  <w:szCs w:val="20"/>
                </w:rPr>
                <w:t xml:space="preserve">38. What are the valid DSORG </w:t>
              </w:r>
            </w:ins>
            <w:r w:rsidR="00855BBF" w:rsidRPr="00DD379B">
              <w:rPr>
                <w:rFonts w:ascii="Arial" w:eastAsia="Times New Roman" w:hAnsi="Arial" w:cs="Arial"/>
                <w:b/>
                <w:bCs/>
                <w:sz w:val="20"/>
                <w:szCs w:val="20"/>
              </w:rPr>
              <w:t>values?</w:t>
            </w:r>
            <w:ins w:id="222" w:author="Unknown">
              <w:r w:rsidRPr="00DD379B">
                <w:rPr>
                  <w:rFonts w:ascii="Arial" w:eastAsia="Times New Roman" w:hAnsi="Arial" w:cs="Arial"/>
                  <w:b/>
                  <w:bCs/>
                  <w:sz w:val="20"/>
                  <w:szCs w:val="20"/>
                </w:rPr>
                <w:t xml:space="preserve"> </w:t>
              </w:r>
            </w:ins>
          </w:p>
          <w:p w:rsidR="003C7801" w:rsidRPr="00DD379B" w:rsidRDefault="003C7801" w:rsidP="003C7801">
            <w:pPr>
              <w:spacing w:before="100" w:beforeAutospacing="1" w:after="100" w:afterAutospacing="1" w:line="240" w:lineRule="auto"/>
              <w:rPr>
                <w:ins w:id="223" w:author="Unknown"/>
                <w:rFonts w:ascii="Arial" w:eastAsia="Times New Roman" w:hAnsi="Arial" w:cs="Arial"/>
                <w:sz w:val="20"/>
                <w:szCs w:val="20"/>
              </w:rPr>
            </w:pPr>
            <w:ins w:id="224" w:author="Unknown">
              <w:r w:rsidRPr="00DD379B">
                <w:rPr>
                  <w:rFonts w:ascii="Arial" w:eastAsia="Times New Roman" w:hAnsi="Arial" w:cs="Arial"/>
                  <w:sz w:val="20"/>
                  <w:szCs w:val="20"/>
                </w:rPr>
                <w:t>PS - QSAM, PO - Partitioned, IS - ISAM</w:t>
              </w:r>
            </w:ins>
          </w:p>
          <w:p w:rsidR="003C7801" w:rsidRPr="00DD379B" w:rsidRDefault="003C7801" w:rsidP="003C7801">
            <w:pPr>
              <w:spacing w:before="100" w:beforeAutospacing="1" w:after="100" w:afterAutospacing="1" w:line="240" w:lineRule="auto"/>
              <w:rPr>
                <w:ins w:id="225" w:author="Unknown"/>
                <w:rFonts w:ascii="Arial" w:eastAsia="Times New Roman" w:hAnsi="Arial" w:cs="Arial"/>
                <w:sz w:val="20"/>
                <w:szCs w:val="20"/>
              </w:rPr>
            </w:pPr>
            <w:ins w:id="226" w:author="Unknown">
              <w:r w:rsidRPr="00DD379B">
                <w:rPr>
                  <w:rFonts w:ascii="Arial" w:eastAsia="Times New Roman" w:hAnsi="Arial" w:cs="Arial"/>
                  <w:sz w:val="20"/>
                  <w:szCs w:val="20"/>
                </w:rPr>
                <w:t> </w:t>
              </w:r>
            </w:ins>
          </w:p>
          <w:p w:rsidR="003C7801" w:rsidRPr="00DD379B" w:rsidRDefault="003C7801" w:rsidP="003C7801">
            <w:pPr>
              <w:spacing w:before="100" w:beforeAutospacing="1" w:after="100" w:afterAutospacing="1" w:line="240" w:lineRule="auto"/>
              <w:rPr>
                <w:ins w:id="227" w:author="Unknown"/>
                <w:rFonts w:ascii="Arial" w:eastAsia="Times New Roman" w:hAnsi="Arial" w:cs="Arial"/>
                <w:b/>
                <w:bCs/>
                <w:sz w:val="20"/>
                <w:szCs w:val="20"/>
              </w:rPr>
            </w:pPr>
            <w:ins w:id="228" w:author="Unknown">
              <w:r w:rsidRPr="00DD379B">
                <w:rPr>
                  <w:rFonts w:ascii="Arial" w:eastAsia="Times New Roman" w:hAnsi="Arial" w:cs="Arial"/>
                  <w:b/>
                  <w:bCs/>
                  <w:sz w:val="20"/>
                  <w:szCs w:val="20"/>
                </w:rPr>
                <w:t>39. What are the differences between JES2 &amp; JES</w:t>
              </w:r>
            </w:ins>
            <w:bookmarkStart w:id="229" w:name="_GoBack"/>
            <w:bookmarkEnd w:id="229"/>
            <w:r w:rsidR="00650DC4" w:rsidRPr="00DD379B">
              <w:rPr>
                <w:rFonts w:ascii="Arial" w:eastAsia="Times New Roman" w:hAnsi="Arial" w:cs="Arial"/>
                <w:b/>
                <w:bCs/>
                <w:sz w:val="20"/>
                <w:szCs w:val="20"/>
              </w:rPr>
              <w:t>3?</w:t>
            </w:r>
            <w:ins w:id="230" w:author="Unknown">
              <w:r w:rsidRPr="00DD379B">
                <w:rPr>
                  <w:rFonts w:ascii="Arial" w:eastAsia="Times New Roman" w:hAnsi="Arial" w:cs="Arial"/>
                  <w:b/>
                  <w:bCs/>
                  <w:sz w:val="20"/>
                  <w:szCs w:val="20"/>
                </w:rPr>
                <w:t xml:space="preserve"> </w:t>
              </w:r>
            </w:ins>
          </w:p>
          <w:p w:rsidR="003C7801" w:rsidRPr="00DD379B" w:rsidRDefault="003C7801" w:rsidP="003C7801">
            <w:pPr>
              <w:spacing w:before="100" w:beforeAutospacing="1" w:after="100" w:afterAutospacing="1" w:line="240" w:lineRule="auto"/>
              <w:rPr>
                <w:ins w:id="231" w:author="Unknown"/>
                <w:rFonts w:ascii="Arial" w:eastAsia="Times New Roman" w:hAnsi="Arial" w:cs="Arial"/>
                <w:sz w:val="20"/>
                <w:szCs w:val="20"/>
              </w:rPr>
            </w:pPr>
            <w:ins w:id="232" w:author="Unknown">
              <w:r w:rsidRPr="00DD379B">
                <w:rPr>
                  <w:rFonts w:ascii="Arial" w:eastAsia="Times New Roman" w:hAnsi="Arial" w:cs="Arial"/>
                  <w:sz w:val="20"/>
                  <w:szCs w:val="20"/>
                </w:rPr>
                <w:t xml:space="preserve">JES3 allocates datasets for all the steps before the job is scheduled. In JES2, allocation of datasets required by a step are done only just before the step executes. </w:t>
              </w:r>
            </w:ins>
          </w:p>
          <w:p w:rsidR="003C7801" w:rsidRPr="00DD379B" w:rsidRDefault="003C7801" w:rsidP="003C7801">
            <w:pPr>
              <w:spacing w:before="100" w:beforeAutospacing="1" w:after="100" w:afterAutospacing="1" w:line="240" w:lineRule="auto"/>
              <w:rPr>
                <w:ins w:id="233" w:author="Unknown"/>
                <w:rFonts w:ascii="Arial" w:eastAsia="Times New Roman" w:hAnsi="Arial" w:cs="Arial"/>
                <w:b/>
                <w:bCs/>
                <w:sz w:val="20"/>
                <w:szCs w:val="20"/>
              </w:rPr>
            </w:pPr>
            <w:ins w:id="234" w:author="Unknown">
              <w:r w:rsidRPr="00DD379B">
                <w:rPr>
                  <w:rFonts w:ascii="Arial" w:eastAsia="Times New Roman" w:hAnsi="Arial" w:cs="Arial"/>
                  <w:b/>
                  <w:bCs/>
                  <w:sz w:val="20"/>
                  <w:szCs w:val="20"/>
                </w:rPr>
                <w:t>????? Can anyone add more</w:t>
              </w:r>
            </w:ins>
          </w:p>
          <w:p w:rsidR="003C7801" w:rsidRPr="00DD379B" w:rsidRDefault="003C7801" w:rsidP="003C7801">
            <w:pPr>
              <w:spacing w:after="0" w:line="240" w:lineRule="auto"/>
              <w:rPr>
                <w:ins w:id="235" w:author="Unknown"/>
                <w:rFonts w:ascii="Arial" w:eastAsia="Times New Roman" w:hAnsi="Arial" w:cs="Arial"/>
                <w:sz w:val="24"/>
                <w:szCs w:val="24"/>
              </w:rPr>
            </w:pPr>
          </w:p>
          <w:p w:rsidR="003C7801" w:rsidRPr="00DD379B" w:rsidRDefault="003C7801" w:rsidP="003C7801">
            <w:pPr>
              <w:spacing w:after="240" w:line="240" w:lineRule="auto"/>
              <w:rPr>
                <w:ins w:id="236" w:author="Unknown"/>
                <w:rFonts w:ascii="Arial" w:eastAsia="Times New Roman" w:hAnsi="Arial" w:cs="Arial"/>
                <w:sz w:val="24"/>
                <w:szCs w:val="24"/>
              </w:rPr>
            </w:pPr>
            <w:ins w:id="237" w:author="Unknown">
              <w:r w:rsidRPr="00DD379B">
                <w:rPr>
                  <w:rFonts w:ascii="Arial" w:eastAsia="Times New Roman" w:hAnsi="Arial" w:cs="Arial"/>
                  <w:sz w:val="24"/>
                  <w:szCs w:val="24"/>
                </w:rPr>
                <w:br/>
              </w:r>
            </w:ins>
          </w:p>
          <w:tbl>
            <w:tblPr>
              <w:tblpPr w:leftFromText="45" w:rightFromText="45" w:vertAnchor="text"/>
              <w:tblW w:w="1000" w:type="pct"/>
              <w:tblCellSpacing w:w="15" w:type="dxa"/>
              <w:tblCellMar>
                <w:top w:w="15" w:type="dxa"/>
                <w:left w:w="15" w:type="dxa"/>
                <w:bottom w:w="15" w:type="dxa"/>
                <w:right w:w="15" w:type="dxa"/>
              </w:tblCellMar>
              <w:tblLook w:val="04A0" w:firstRow="1" w:lastRow="0" w:firstColumn="1" w:lastColumn="0" w:noHBand="0" w:noVBand="1"/>
            </w:tblPr>
            <w:tblGrid>
              <w:gridCol w:w="1575"/>
            </w:tblGrid>
            <w:tr w:rsidR="003C7801" w:rsidRPr="00DD379B">
              <w:trPr>
                <w:tblCellSpacing w:w="15" w:type="dxa"/>
              </w:trPr>
              <w:tc>
                <w:tcPr>
                  <w:tcW w:w="0" w:type="auto"/>
                  <w:vAlign w:val="center"/>
                  <w:hideMark/>
                </w:tcPr>
                <w:p w:rsidR="003C7801" w:rsidRPr="00DD379B" w:rsidRDefault="00650DC4" w:rsidP="003C7801">
                  <w:pPr>
                    <w:spacing w:after="0" w:line="240" w:lineRule="auto"/>
                    <w:rPr>
                      <w:rFonts w:ascii="Arial" w:eastAsia="Times New Roman" w:hAnsi="Arial" w:cs="Arial"/>
                      <w:sz w:val="24"/>
                      <w:szCs w:val="24"/>
                    </w:rPr>
                  </w:pPr>
                  <w:hyperlink r:id="rId7" w:history="1">
                    <w:r w:rsidR="003C7801" w:rsidRPr="00DD379B">
                      <w:rPr>
                        <w:rFonts w:ascii="Arial" w:eastAsia="Times New Roman" w:hAnsi="Arial" w:cs="Arial"/>
                        <w:color w:val="0000FF"/>
                        <w:sz w:val="24"/>
                        <w:szCs w:val="24"/>
                        <w:u w:val="single"/>
                      </w:rPr>
                      <w:t xml:space="preserve">ONLINE JCL TUTORIAL </w:t>
                    </w:r>
                  </w:hyperlink>
                </w:p>
              </w:tc>
            </w:tr>
          </w:tbl>
          <w:p w:rsidR="003C7801" w:rsidRPr="00DD379B" w:rsidRDefault="003C7801" w:rsidP="003C7801">
            <w:pPr>
              <w:spacing w:after="0" w:line="240" w:lineRule="auto"/>
              <w:jc w:val="center"/>
              <w:rPr>
                <w:rFonts w:ascii="Arial" w:eastAsia="Times New Roman" w:hAnsi="Arial" w:cs="Arial"/>
                <w:sz w:val="24"/>
                <w:szCs w:val="24"/>
              </w:rPr>
            </w:pPr>
            <w:ins w:id="238" w:author="Unknown">
              <w:r w:rsidRPr="00DD379B">
                <w:rPr>
                  <w:rFonts w:ascii="Arial" w:eastAsia="Times New Roman" w:hAnsi="Arial" w:cs="Arial"/>
                  <w:sz w:val="24"/>
                  <w:szCs w:val="24"/>
                </w:rPr>
                <w:fldChar w:fldCharType="begin"/>
              </w:r>
              <w:r w:rsidRPr="00DD379B">
                <w:rPr>
                  <w:rFonts w:ascii="Arial" w:eastAsia="Times New Roman" w:hAnsi="Arial" w:cs="Arial"/>
                  <w:sz w:val="24"/>
                  <w:szCs w:val="24"/>
                </w:rPr>
                <w:instrText xml:space="preserve"> HYPERLINK "http://www.geocities.com/srcsinc" </w:instrText>
              </w:r>
              <w:r w:rsidRPr="00DD379B">
                <w:rPr>
                  <w:rFonts w:ascii="Arial" w:eastAsia="Times New Roman" w:hAnsi="Arial" w:cs="Arial"/>
                  <w:sz w:val="24"/>
                  <w:szCs w:val="24"/>
                </w:rPr>
                <w:fldChar w:fldCharType="separate"/>
              </w:r>
              <w:r w:rsidRPr="00DD379B">
                <w:rPr>
                  <w:rFonts w:ascii="Arial" w:eastAsia="Times New Roman" w:hAnsi="Arial" w:cs="Arial"/>
                  <w:b/>
                  <w:bCs/>
                  <w:color w:val="0000FF"/>
                  <w:sz w:val="24"/>
                  <w:szCs w:val="24"/>
                  <w:u w:val="single"/>
                </w:rPr>
                <w:t>HOME</w:t>
              </w:r>
              <w:r w:rsidRPr="00DD379B">
                <w:rPr>
                  <w:rFonts w:ascii="Arial" w:eastAsia="Times New Roman" w:hAnsi="Arial" w:cs="Arial"/>
                  <w:sz w:val="24"/>
                  <w:szCs w:val="24"/>
                </w:rPr>
                <w:fldChar w:fldCharType="end"/>
              </w:r>
            </w:ins>
          </w:p>
        </w:tc>
      </w:tr>
    </w:tbl>
    <w:p w:rsidR="003C7801" w:rsidRPr="00DD379B" w:rsidRDefault="003C7801" w:rsidP="003C7801">
      <w:pPr>
        <w:pBdr>
          <w:bottom w:val="single" w:sz="6" w:space="1" w:color="auto"/>
        </w:pBdr>
        <w:spacing w:after="0" w:line="240" w:lineRule="auto"/>
        <w:jc w:val="center"/>
        <w:rPr>
          <w:rFonts w:ascii="Arial" w:eastAsia="Times New Roman" w:hAnsi="Arial" w:cs="Arial"/>
          <w:vanish/>
          <w:sz w:val="16"/>
          <w:szCs w:val="16"/>
        </w:rPr>
      </w:pPr>
      <w:r w:rsidRPr="00DD379B">
        <w:rPr>
          <w:rFonts w:ascii="Arial" w:eastAsia="Times New Roman" w:hAnsi="Arial" w:cs="Arial"/>
          <w:vanish/>
          <w:sz w:val="16"/>
          <w:szCs w:val="16"/>
        </w:rPr>
        <w:t>Top of Form</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550"/>
      </w:tblGrid>
      <w:tr w:rsidR="003C7801" w:rsidRPr="00DD379B" w:rsidTr="003C7801">
        <w:trPr>
          <w:trHeight w:val="480"/>
          <w:tblCellSpacing w:w="15" w:type="dxa"/>
          <w:jc w:val="center"/>
        </w:trPr>
        <w:tc>
          <w:tcPr>
            <w:tcW w:w="0" w:type="auto"/>
            <w:shd w:val="clear" w:color="auto" w:fill="FFFFFF"/>
            <w:noWrap/>
            <w:hideMark/>
          </w:tcPr>
          <w:p w:rsidR="003C7801" w:rsidRPr="00DD379B" w:rsidRDefault="003C7801" w:rsidP="003C7801">
            <w:pPr>
              <w:spacing w:after="0" w:line="240" w:lineRule="auto"/>
              <w:jc w:val="center"/>
              <w:rPr>
                <w:rFonts w:ascii="Arial" w:eastAsia="Times New Roman" w:hAnsi="Arial" w:cs="Arial"/>
                <w:sz w:val="24"/>
                <w:szCs w:val="24"/>
              </w:rPr>
            </w:pPr>
            <w:r w:rsidRPr="00DD379B">
              <w:rPr>
                <w:rFonts w:ascii="Arial" w:eastAsia="Times New Roman" w:hAnsi="Arial" w:cs="Arial"/>
                <w:noProof/>
                <w:color w:val="0000FF"/>
                <w:sz w:val="24"/>
                <w:szCs w:val="24"/>
                <w:lang w:val="en-IN" w:eastAsia="en-IN"/>
              </w:rPr>
              <w:drawing>
                <wp:inline distT="0" distB="0" distL="0" distR="0">
                  <wp:extent cx="714375" cy="304800"/>
                  <wp:effectExtent l="19050" t="0" r="9525" b="0"/>
                  <wp:docPr id="11" name="Picture 11" descr="Goog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ogle">
                            <a:hlinkClick r:id="rId8"/>
                          </pic:cNvPr>
                          <pic:cNvPicPr>
                            <a:picLocks noChangeAspect="1" noChangeArrowheads="1"/>
                          </pic:cNvPicPr>
                        </pic:nvPicPr>
                        <pic:blipFill>
                          <a:blip r:embed="rId9"/>
                          <a:srcRect/>
                          <a:stretch>
                            <a:fillRect/>
                          </a:stretch>
                        </pic:blipFill>
                        <pic:spPr bwMode="auto">
                          <a:xfrm>
                            <a:off x="0" y="0"/>
                            <a:ext cx="714375" cy="304800"/>
                          </a:xfrm>
                          <a:prstGeom prst="rect">
                            <a:avLst/>
                          </a:prstGeom>
                          <a:noFill/>
                          <a:ln w="9525">
                            <a:noFill/>
                            <a:miter lim="800000"/>
                            <a:headEnd/>
                            <a:tailEnd/>
                          </a:ln>
                        </pic:spPr>
                      </pic:pic>
                    </a:graphicData>
                  </a:graphic>
                </wp:inline>
              </w:drawing>
            </w:r>
            <w:r w:rsidRPr="00DD379B">
              <w:rPr>
                <w:rFonts w:ascii="Arial" w:eastAsia="Times New Roman"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76.25pt;height:18pt" o:ole="">
                  <v:imagedata r:id="rId10" o:title=""/>
                </v:shape>
                <w:control r:id="rId11" w:name="DefaultOcxName" w:shapeid="_x0000_i1043"/>
              </w:object>
            </w:r>
            <w:r w:rsidRPr="00DD379B">
              <w:rPr>
                <w:rFonts w:ascii="Arial" w:eastAsia="Times New Roman" w:hAnsi="Arial" w:cs="Arial"/>
                <w:sz w:val="24"/>
                <w:szCs w:val="24"/>
              </w:rPr>
              <w:object w:dxaOrig="1440" w:dyaOrig="1440">
                <v:shape id="_x0000_i1045" type="#_x0000_t75" style="width:38.25pt;height:21.75pt" o:ole="">
                  <v:imagedata r:id="rId12" o:title=""/>
                </v:shape>
                <w:control r:id="rId13" w:name="DefaultOcxName1" w:shapeid="_x0000_i1045"/>
              </w:object>
            </w:r>
            <w:r w:rsidRPr="00DD379B">
              <w:rPr>
                <w:rFonts w:ascii="Arial" w:eastAsia="Times New Roman" w:hAnsi="Arial" w:cs="Arial"/>
                <w:sz w:val="24"/>
                <w:szCs w:val="24"/>
              </w:rPr>
              <w:object w:dxaOrig="1440" w:dyaOrig="1440">
                <v:shape id="_x0000_i1048" type="#_x0000_t75" style="width:1in;height:18pt" o:ole="">
                  <v:imagedata r:id="rId14" o:title=""/>
                </v:shape>
                <w:control r:id="rId15" w:name="DefaultOcxName2" w:shapeid="_x0000_i1048"/>
              </w:object>
            </w:r>
            <w:r w:rsidRPr="00DD379B">
              <w:rPr>
                <w:rFonts w:ascii="Arial" w:eastAsia="Times New Roman" w:hAnsi="Arial" w:cs="Arial"/>
                <w:sz w:val="24"/>
                <w:szCs w:val="24"/>
              </w:rPr>
              <w:object w:dxaOrig="1440" w:dyaOrig="1440">
                <v:shape id="_x0000_i1051" type="#_x0000_t75" style="width:1in;height:18pt" o:ole="">
                  <v:imagedata r:id="rId16" o:title=""/>
                </v:shape>
                <w:control r:id="rId17" w:name="DefaultOcxName3" w:shapeid="_x0000_i1051"/>
              </w:object>
            </w:r>
            <w:r w:rsidRPr="00DD379B">
              <w:rPr>
                <w:rFonts w:ascii="Arial" w:eastAsia="Times New Roman" w:hAnsi="Arial" w:cs="Arial"/>
                <w:sz w:val="24"/>
                <w:szCs w:val="24"/>
              </w:rPr>
              <w:object w:dxaOrig="1440" w:dyaOrig="1440">
                <v:shape id="_x0000_i1054" type="#_x0000_t75" style="width:1in;height:18pt" o:ole="">
                  <v:imagedata r:id="rId18" o:title=""/>
                </v:shape>
                <w:control r:id="rId19" w:name="DefaultOcxName4" w:shapeid="_x0000_i1054"/>
              </w:object>
            </w:r>
            <w:r w:rsidRPr="00DD379B">
              <w:rPr>
                <w:rFonts w:ascii="Arial" w:eastAsia="Times New Roman" w:hAnsi="Arial" w:cs="Arial"/>
                <w:sz w:val="24"/>
                <w:szCs w:val="24"/>
              </w:rPr>
              <w:object w:dxaOrig="1440" w:dyaOrig="1440">
                <v:shape id="_x0000_i1057" type="#_x0000_t75" style="width:1in;height:18pt" o:ole="">
                  <v:imagedata r:id="rId20" o:title=""/>
                </v:shape>
                <w:control r:id="rId21" w:name="DefaultOcxName5" w:shapeid="_x0000_i1057"/>
              </w:object>
            </w:r>
            <w:r w:rsidRPr="00DD379B">
              <w:rPr>
                <w:rFonts w:ascii="Arial" w:eastAsia="Times New Roman" w:hAnsi="Arial" w:cs="Arial"/>
                <w:sz w:val="24"/>
                <w:szCs w:val="24"/>
              </w:rPr>
              <w:object w:dxaOrig="1440" w:dyaOrig="1440">
                <v:shape id="_x0000_i1060" type="#_x0000_t75" style="width:1in;height:18pt" o:ole="">
                  <v:imagedata r:id="rId22" o:title=""/>
                </v:shape>
                <w:control r:id="rId23" w:name="DefaultOcxName6" w:shapeid="_x0000_i1060"/>
              </w:object>
            </w:r>
            <w:r w:rsidRPr="00DD379B">
              <w:rPr>
                <w:rFonts w:ascii="Arial" w:eastAsia="Times New Roman" w:hAnsi="Arial" w:cs="Arial"/>
                <w:sz w:val="24"/>
                <w:szCs w:val="24"/>
              </w:rPr>
              <w:object w:dxaOrig="1440" w:dyaOrig="1440">
                <v:shape id="_x0000_i1063" type="#_x0000_t75" style="width:1in;height:18pt" o:ole="">
                  <v:imagedata r:id="rId24" o:title=""/>
                </v:shape>
                <w:control r:id="rId25" w:name="DefaultOcxName7" w:shapeid="_x0000_i1063"/>
              </w:object>
            </w:r>
          </w:p>
        </w:tc>
      </w:tr>
    </w:tbl>
    <w:p w:rsidR="003C7801" w:rsidRPr="00DD379B" w:rsidRDefault="003C7801" w:rsidP="003C7801">
      <w:pPr>
        <w:pBdr>
          <w:top w:val="single" w:sz="6" w:space="1" w:color="auto"/>
        </w:pBdr>
        <w:spacing w:after="0" w:line="240" w:lineRule="auto"/>
        <w:jc w:val="center"/>
        <w:rPr>
          <w:rFonts w:ascii="Arial" w:eastAsia="Times New Roman" w:hAnsi="Arial" w:cs="Arial"/>
          <w:vanish/>
          <w:sz w:val="16"/>
          <w:szCs w:val="16"/>
        </w:rPr>
      </w:pPr>
      <w:r w:rsidRPr="00DD379B">
        <w:rPr>
          <w:rFonts w:ascii="Arial" w:eastAsia="Times New Roman" w:hAnsi="Arial" w:cs="Arial"/>
          <w:vanish/>
          <w:sz w:val="16"/>
          <w:szCs w:val="16"/>
        </w:rPr>
        <w:t>Bottom of Form</w:t>
      </w:r>
    </w:p>
    <w:p w:rsidR="00D16FE2" w:rsidRPr="00DD379B" w:rsidRDefault="00D16FE2" w:rsidP="003C7801">
      <w:pPr>
        <w:rPr>
          <w:rFonts w:ascii="Arial" w:hAnsi="Arial" w:cs="Arial"/>
        </w:rPr>
      </w:pPr>
    </w:p>
    <w:sectPr w:rsidR="00D16FE2" w:rsidRPr="00DD379B" w:rsidSect="00D16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C7801"/>
    <w:rsid w:val="000443FE"/>
    <w:rsid w:val="00087C97"/>
    <w:rsid w:val="000A44BF"/>
    <w:rsid w:val="001338D2"/>
    <w:rsid w:val="001B6561"/>
    <w:rsid w:val="001F3589"/>
    <w:rsid w:val="002C08C0"/>
    <w:rsid w:val="003C7801"/>
    <w:rsid w:val="003F6CA4"/>
    <w:rsid w:val="00501A1E"/>
    <w:rsid w:val="00533156"/>
    <w:rsid w:val="005548AA"/>
    <w:rsid w:val="005E533F"/>
    <w:rsid w:val="00650DC4"/>
    <w:rsid w:val="0070063C"/>
    <w:rsid w:val="007408B2"/>
    <w:rsid w:val="007C1C93"/>
    <w:rsid w:val="007D31BB"/>
    <w:rsid w:val="00855BBF"/>
    <w:rsid w:val="008B1850"/>
    <w:rsid w:val="008E04D9"/>
    <w:rsid w:val="00901F90"/>
    <w:rsid w:val="009300B1"/>
    <w:rsid w:val="00A036B8"/>
    <w:rsid w:val="00A47793"/>
    <w:rsid w:val="00B62AF9"/>
    <w:rsid w:val="00B853B7"/>
    <w:rsid w:val="00B966D0"/>
    <w:rsid w:val="00BE62DB"/>
    <w:rsid w:val="00BF5268"/>
    <w:rsid w:val="00BF64A3"/>
    <w:rsid w:val="00D1026A"/>
    <w:rsid w:val="00D16FE2"/>
    <w:rsid w:val="00DB017C"/>
    <w:rsid w:val="00DC23C7"/>
    <w:rsid w:val="00DD379B"/>
    <w:rsid w:val="00DF6B73"/>
    <w:rsid w:val="00E95190"/>
    <w:rsid w:val="00EC0A85"/>
    <w:rsid w:val="00F14A10"/>
    <w:rsid w:val="00F37E60"/>
    <w:rsid w:val="00F8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1BBA328"/>
  <w15:docId w15:val="{28B30A9B-4DE1-4FC9-89C4-93E70A94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F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7801"/>
    <w:rPr>
      <w:color w:val="0000FF"/>
      <w:u w:val="single"/>
    </w:rPr>
  </w:style>
  <w:style w:type="paragraph" w:styleId="NormalWeb">
    <w:name w:val="Normal (Web)"/>
    <w:basedOn w:val="Normal"/>
    <w:uiPriority w:val="99"/>
    <w:semiHidden/>
    <w:unhideWhenUsed/>
    <w:rsid w:val="003C780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C780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780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C780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7801"/>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C7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801"/>
    <w:rPr>
      <w:rFonts w:ascii="Tahoma" w:hAnsi="Tahoma" w:cs="Tahoma"/>
      <w:sz w:val="16"/>
      <w:szCs w:val="16"/>
    </w:rPr>
  </w:style>
  <w:style w:type="paragraph" w:styleId="NoSpacing">
    <w:name w:val="No Spacing"/>
    <w:uiPriority w:val="1"/>
    <w:qFormat/>
    <w:rsid w:val="00BF64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29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control" Target="activeX/activeX2.xml"/><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ontrol" Target="activeX/activeX6.xml"/><Relationship Id="rId7" Type="http://schemas.openxmlformats.org/officeDocument/2006/relationships/hyperlink" Target="http://www.geocities.com/srcsinc/drona/programming/languages/jcl/jcl.chapter1.html" TargetMode="External"/><Relationship Id="rId12" Type="http://schemas.openxmlformats.org/officeDocument/2006/relationships/image" Target="media/image4.wmf"/><Relationship Id="rId17" Type="http://schemas.openxmlformats.org/officeDocument/2006/relationships/control" Target="activeX/activeX4.xml"/><Relationship Id="rId25" Type="http://schemas.openxmlformats.org/officeDocument/2006/relationships/control" Target="activeX/activeX8.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styles" Target="styles.xml"/><Relationship Id="rId6" Type="http://schemas.openxmlformats.org/officeDocument/2006/relationships/hyperlink" Target="http://www.geocities.com/srcsinc/drona/programming/languages/jcl/jcl.chapter1.html" TargetMode="External"/><Relationship Id="rId11" Type="http://schemas.openxmlformats.org/officeDocument/2006/relationships/control" Target="activeX/activeX1.xml"/><Relationship Id="rId24" Type="http://schemas.openxmlformats.org/officeDocument/2006/relationships/image" Target="media/image10.wmf"/><Relationship Id="rId5" Type="http://schemas.openxmlformats.org/officeDocument/2006/relationships/image" Target="media/image1.png"/><Relationship Id="rId15" Type="http://schemas.openxmlformats.org/officeDocument/2006/relationships/control" Target="activeX/activeX3.xml"/><Relationship Id="rId23" Type="http://schemas.openxmlformats.org/officeDocument/2006/relationships/control" Target="activeX/activeX7.xml"/><Relationship Id="rId10" Type="http://schemas.openxmlformats.org/officeDocument/2006/relationships/image" Target="media/image3.wmf"/><Relationship Id="rId19" Type="http://schemas.openxmlformats.org/officeDocument/2006/relationships/control" Target="activeX/activeX5.xml"/><Relationship Id="rId4" Type="http://schemas.openxmlformats.org/officeDocument/2006/relationships/hyperlink" Target="http://www.mainframegurukul.com/MainframeGuru/index.php?c=8" TargetMode="External"/><Relationship Id="rId9" Type="http://schemas.openxmlformats.org/officeDocument/2006/relationships/image" Target="media/image2.gi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1266</Words>
  <Characters>7217</Characters>
  <Application>Microsoft Office Word</Application>
  <DocSecurity>0</DocSecurity>
  <Lines>60</Lines>
  <Paragraphs>16</Paragraphs>
  <ScaleCrop>false</ScaleCrop>
  <Company>UST Global</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u20184</dc:creator>
  <cp:keywords/>
  <dc:description/>
  <cp:lastModifiedBy>nami</cp:lastModifiedBy>
  <cp:revision>40</cp:revision>
  <dcterms:created xsi:type="dcterms:W3CDTF">2009-06-04T06:36:00Z</dcterms:created>
  <dcterms:modified xsi:type="dcterms:W3CDTF">2020-04-23T05:19:00Z</dcterms:modified>
</cp:coreProperties>
</file>